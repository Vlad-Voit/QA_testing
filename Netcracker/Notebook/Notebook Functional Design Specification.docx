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7FB69" w14:textId="77777777" w:rsidR="00D9446B" w:rsidRPr="00D9446B" w:rsidRDefault="004C03FA" w:rsidP="00D9446B">
      <w:pPr>
        <w:pStyle w:val="1"/>
        <w:rPr>
          <w:lang w:val="en-US"/>
        </w:rPr>
      </w:pPr>
      <w:r>
        <w:rPr>
          <w:lang w:val="en-US"/>
        </w:rPr>
        <w:t>Notebook</w:t>
      </w:r>
      <w:r w:rsidR="00D9446B">
        <w:rPr>
          <w:lang w:val="en-US"/>
        </w:rPr>
        <w:t xml:space="preserve"> Functional Design Specification</w:t>
      </w:r>
    </w:p>
    <w:p w14:paraId="17C4D88B" w14:textId="77777777" w:rsidR="00540CE3" w:rsidRDefault="00540CE3" w:rsidP="00BB4F64">
      <w:pPr>
        <w:pStyle w:val="2"/>
        <w:numPr>
          <w:ilvl w:val="0"/>
          <w:numId w:val="5"/>
        </w:numPr>
      </w:pPr>
      <w:r>
        <w:t>Описание</w:t>
      </w:r>
    </w:p>
    <w:p w14:paraId="75B40776" w14:textId="77777777" w:rsidR="008C351D" w:rsidRDefault="008C351D" w:rsidP="008C351D">
      <w:r w:rsidRPr="008C351D">
        <w:t>Приложение "</w:t>
      </w:r>
      <w:proofErr w:type="spellStart"/>
      <w:r w:rsidRPr="008C351D">
        <w:t>NoteBook</w:t>
      </w:r>
      <w:proofErr w:type="spellEnd"/>
      <w:r w:rsidRPr="008C351D">
        <w:t>" является электронным аналогом бумажной записной книжки. Приложение позволяет пользователю управлять своими записями</w:t>
      </w:r>
      <w:r w:rsidR="004C03FA">
        <w:t xml:space="preserve"> (используя </w:t>
      </w:r>
      <w:r w:rsidR="004C03FA" w:rsidRPr="004C03FA">
        <w:rPr>
          <w:lang w:val="en-US"/>
        </w:rPr>
        <w:t>Multiple</w:t>
      </w:r>
      <w:r w:rsidR="004C03FA" w:rsidRPr="004C03FA">
        <w:t xml:space="preserve"> </w:t>
      </w:r>
      <w:r w:rsidR="004C03FA" w:rsidRPr="004C03FA">
        <w:rPr>
          <w:lang w:val="en-US"/>
        </w:rPr>
        <w:t>Dialog</w:t>
      </w:r>
      <w:r w:rsidR="004C03FA" w:rsidRPr="004C03FA">
        <w:t xml:space="preserve"> </w:t>
      </w:r>
      <w:r w:rsidR="004C03FA" w:rsidRPr="004C03FA">
        <w:rPr>
          <w:lang w:val="en-US"/>
        </w:rPr>
        <w:t>Interface</w:t>
      </w:r>
      <w:r w:rsidR="004C03FA">
        <w:t>)</w:t>
      </w:r>
      <w:r w:rsidRPr="008C351D">
        <w:t xml:space="preserve">: создавать, редактировать, </w:t>
      </w:r>
      <w:commentRangeStart w:id="0"/>
      <w:r w:rsidRPr="008D24A2">
        <w:rPr>
          <w:highlight w:val="yellow"/>
          <w:rPrChange w:id="1" w:author="Пользователь" w:date="2019-12-04T17:17:00Z">
            <w:rPr/>
          </w:rPrChange>
        </w:rPr>
        <w:t>сохранять на диск, загружать с диска</w:t>
      </w:r>
      <w:commentRangeEnd w:id="0"/>
      <w:r w:rsidR="008D24A2">
        <w:rPr>
          <w:rStyle w:val="a6"/>
        </w:rPr>
        <w:commentReference w:id="0"/>
      </w:r>
      <w:r w:rsidRPr="008C351D">
        <w:t>, удалять.</w:t>
      </w:r>
    </w:p>
    <w:p w14:paraId="168F3833" w14:textId="77777777" w:rsidR="00D9446B" w:rsidRPr="00540CE3" w:rsidRDefault="0069270D" w:rsidP="00BB4F64">
      <w:pPr>
        <w:pStyle w:val="2"/>
        <w:numPr>
          <w:ilvl w:val="0"/>
          <w:numId w:val="5"/>
        </w:numPr>
      </w:pPr>
      <w:r>
        <w:t>Описание интерфейса приложения</w:t>
      </w:r>
    </w:p>
    <w:p w14:paraId="0F6BB999" w14:textId="77777777" w:rsidR="004C03FA" w:rsidRDefault="00D9446B" w:rsidP="004C03FA">
      <w:pPr>
        <w:rPr>
          <w:b/>
        </w:rPr>
      </w:pPr>
      <w:r>
        <w:t>При запуске программа представляет собой окно с</w:t>
      </w:r>
      <w:r w:rsidRPr="00D9446B">
        <w:t xml:space="preserve"> </w:t>
      </w:r>
      <w:r>
        <w:t xml:space="preserve">пустым </w:t>
      </w:r>
      <w:r w:rsidRPr="004C3AE1">
        <w:rPr>
          <w:b/>
          <w:lang w:val="en-US"/>
        </w:rPr>
        <w:t>workspace</w:t>
      </w:r>
      <w:r>
        <w:t xml:space="preserve">, а так же два </w:t>
      </w:r>
      <w:r>
        <w:rPr>
          <w:lang w:val="en-US"/>
        </w:rPr>
        <w:t>drop</w:t>
      </w:r>
      <w:r w:rsidRPr="00D9446B">
        <w:t>-</w:t>
      </w:r>
      <w:r>
        <w:rPr>
          <w:lang w:val="en-US"/>
        </w:rPr>
        <w:t>down</w:t>
      </w:r>
      <w:r w:rsidRPr="00D9446B">
        <w:t xml:space="preserve"> </w:t>
      </w:r>
      <w:r>
        <w:t>элемента меню</w:t>
      </w:r>
      <w:r w:rsidR="003C2CE5" w:rsidRPr="003C2CE5">
        <w:t xml:space="preserve"> </w:t>
      </w:r>
      <w:r w:rsidR="003C2CE5">
        <w:rPr>
          <w:lang w:val="en-US"/>
        </w:rPr>
        <w:t>(</w:t>
      </w:r>
      <w:r w:rsidR="003C2CE5">
        <w:t>выпадающий список</w:t>
      </w:r>
      <w:r w:rsidR="003C2CE5">
        <w:rPr>
          <w:lang w:val="en-US"/>
        </w:rPr>
        <w:t>)</w:t>
      </w:r>
      <w:r>
        <w:t xml:space="preserve">: </w:t>
      </w:r>
      <w:r w:rsidRPr="004C3AE1">
        <w:rPr>
          <w:b/>
        </w:rPr>
        <w:t>«Запись»</w:t>
      </w:r>
      <w:r>
        <w:t xml:space="preserve"> и </w:t>
      </w:r>
      <w:r w:rsidRPr="004C3AE1">
        <w:rPr>
          <w:b/>
        </w:rPr>
        <w:t>«Справка».</w:t>
      </w:r>
    </w:p>
    <w:p w14:paraId="32BBD77C" w14:textId="77777777" w:rsidR="00D9446B" w:rsidRDefault="00D9446B" w:rsidP="004C03FA">
      <w:pPr>
        <w:jc w:val="center"/>
      </w:pPr>
      <w:r>
        <w:rPr>
          <w:noProof/>
        </w:rPr>
        <w:drawing>
          <wp:inline distT="0" distB="0" distL="0" distR="0" wp14:anchorId="7F035577" wp14:editId="3DF2A460">
            <wp:extent cx="4176000" cy="266312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66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66CA9" w14:textId="77777777" w:rsidR="00BA514D" w:rsidRPr="00773BAB" w:rsidRDefault="00BA514D" w:rsidP="00390B0A">
      <w:pPr>
        <w:jc w:val="center"/>
        <w:rPr>
          <w:b/>
        </w:rPr>
      </w:pPr>
      <w:r w:rsidRPr="00773BAB">
        <w:rPr>
          <w:b/>
        </w:rPr>
        <w:t>Рис.1. Стартовое окно</w:t>
      </w:r>
    </w:p>
    <w:p w14:paraId="07C38D94" w14:textId="77777777" w:rsidR="00BA514D" w:rsidRDefault="00BA514D" w:rsidP="00BA514D">
      <w:pPr>
        <w:jc w:val="center"/>
      </w:pPr>
    </w:p>
    <w:p w14:paraId="741B15BE" w14:textId="77777777" w:rsidR="00D9446B" w:rsidRDefault="00D9446B" w:rsidP="00D9446B">
      <w:r>
        <w:t xml:space="preserve">Элемент меню </w:t>
      </w:r>
      <w:r w:rsidRPr="004C3AE1">
        <w:rPr>
          <w:b/>
        </w:rPr>
        <w:t>«Запись»</w:t>
      </w:r>
      <w:r>
        <w:t xml:space="preserve"> состоит из следующих пунктов:</w:t>
      </w:r>
    </w:p>
    <w:p w14:paraId="4E1E15F4" w14:textId="77777777" w:rsidR="00D9446B" w:rsidRDefault="00D9446B" w:rsidP="00D9446B">
      <w:pPr>
        <w:pStyle w:val="a5"/>
        <w:numPr>
          <w:ilvl w:val="0"/>
          <w:numId w:val="3"/>
        </w:numPr>
      </w:pPr>
      <w:r>
        <w:t>новая;</w:t>
      </w:r>
    </w:p>
    <w:p w14:paraId="733D1C43" w14:textId="77777777" w:rsidR="00D9446B" w:rsidRDefault="00D9446B" w:rsidP="00D9446B">
      <w:pPr>
        <w:pStyle w:val="a5"/>
        <w:numPr>
          <w:ilvl w:val="0"/>
          <w:numId w:val="3"/>
        </w:numPr>
      </w:pPr>
      <w:r>
        <w:t>открыть;</w:t>
      </w:r>
    </w:p>
    <w:p w14:paraId="0A722264" w14:textId="77777777" w:rsidR="00D9446B" w:rsidRDefault="00D9446B" w:rsidP="00D9446B">
      <w:pPr>
        <w:pStyle w:val="a5"/>
        <w:numPr>
          <w:ilvl w:val="0"/>
          <w:numId w:val="3"/>
        </w:numPr>
      </w:pPr>
      <w:r>
        <w:t>сохранить;</w:t>
      </w:r>
    </w:p>
    <w:p w14:paraId="579E071B" w14:textId="77777777" w:rsidR="00D9446B" w:rsidRDefault="00D9446B" w:rsidP="00D9446B">
      <w:pPr>
        <w:pStyle w:val="a5"/>
        <w:numPr>
          <w:ilvl w:val="0"/>
          <w:numId w:val="3"/>
        </w:numPr>
      </w:pPr>
      <w:r>
        <w:t>сохранить как;</w:t>
      </w:r>
    </w:p>
    <w:p w14:paraId="64837A29" w14:textId="77777777" w:rsidR="00D9446B" w:rsidRDefault="004C03FA" w:rsidP="00D9446B">
      <w:pPr>
        <w:pStyle w:val="a5"/>
        <w:numPr>
          <w:ilvl w:val="0"/>
          <w:numId w:val="3"/>
        </w:numPr>
      </w:pPr>
      <w:r>
        <w:t>выход</w:t>
      </w:r>
      <w:r w:rsidR="00D9446B">
        <w:t>.</w:t>
      </w:r>
    </w:p>
    <w:p w14:paraId="22F2718E" w14:textId="77777777" w:rsidR="004C03FA" w:rsidRDefault="004C03FA" w:rsidP="004C03FA">
      <w:pPr>
        <w:jc w:val="center"/>
      </w:pPr>
      <w:r>
        <w:rPr>
          <w:noProof/>
        </w:rPr>
        <w:drawing>
          <wp:inline distT="0" distB="0" distL="0" distR="0" wp14:anchorId="2098D151" wp14:editId="21A2CD1F">
            <wp:extent cx="4176248" cy="287042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00" cy="287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B1553" w14:textId="77777777" w:rsidR="004C03FA" w:rsidRPr="004C03FA" w:rsidRDefault="004C03FA" w:rsidP="004C03FA">
      <w:pPr>
        <w:pStyle w:val="a5"/>
        <w:jc w:val="center"/>
        <w:rPr>
          <w:b/>
        </w:rPr>
      </w:pPr>
      <w:r w:rsidRPr="004C03FA">
        <w:rPr>
          <w:b/>
        </w:rPr>
        <w:t>Рис.2. Элемент меню «Запись»</w:t>
      </w:r>
    </w:p>
    <w:p w14:paraId="406DE898" w14:textId="77777777" w:rsidR="00D9446B" w:rsidRDefault="00D9446B" w:rsidP="00D9446B"/>
    <w:p w14:paraId="5380E815" w14:textId="77777777" w:rsidR="004631B1" w:rsidRDefault="003C2CE5" w:rsidP="004631B1">
      <w:pPr>
        <w:rPr>
          <w:b/>
        </w:rPr>
      </w:pPr>
      <w:r>
        <w:t xml:space="preserve">Элемент меню </w:t>
      </w:r>
      <w:r>
        <w:rPr>
          <w:b/>
          <w:bCs/>
        </w:rPr>
        <w:t>«Справка»</w:t>
      </w:r>
      <w:r>
        <w:t xml:space="preserve"> содержит один пункт </w:t>
      </w:r>
      <w:r>
        <w:rPr>
          <w:b/>
          <w:bCs/>
        </w:rPr>
        <w:t>«О программе»</w:t>
      </w:r>
      <w:r w:rsidR="004631B1" w:rsidRPr="004C3AE1">
        <w:rPr>
          <w:b/>
        </w:rPr>
        <w:t>.</w:t>
      </w:r>
    </w:p>
    <w:p w14:paraId="135457CE" w14:textId="77777777" w:rsidR="0069270D" w:rsidRDefault="004C03FA" w:rsidP="004C03F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DA3D6AE" wp14:editId="116FC8CD">
            <wp:extent cx="4176000" cy="31580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31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93C13" w14:textId="77777777" w:rsidR="004C03FA" w:rsidRPr="004C03FA" w:rsidRDefault="004C03FA" w:rsidP="004C03FA">
      <w:pPr>
        <w:jc w:val="center"/>
        <w:rPr>
          <w:b/>
        </w:rPr>
      </w:pPr>
      <w:r w:rsidRPr="004C03FA">
        <w:rPr>
          <w:b/>
        </w:rPr>
        <w:t>Рис.3. Элемент меню «Справка»</w:t>
      </w:r>
    </w:p>
    <w:p w14:paraId="4E426E42" w14:textId="77777777" w:rsidR="0069270D" w:rsidRDefault="0069270D" w:rsidP="004631B1">
      <w:pPr>
        <w:rPr>
          <w:b/>
        </w:rPr>
      </w:pPr>
    </w:p>
    <w:p w14:paraId="658CAD25" w14:textId="77777777" w:rsidR="0069270D" w:rsidRPr="004C03FA" w:rsidRDefault="0069270D" w:rsidP="004631B1">
      <w:pPr>
        <w:rPr>
          <w:rFonts w:eastAsiaTheme="minorHAnsi"/>
          <w:lang w:eastAsia="en-US"/>
        </w:rPr>
      </w:pPr>
      <w:r w:rsidRPr="004C03FA">
        <w:rPr>
          <w:rFonts w:eastAsiaTheme="minorHAnsi"/>
          <w:lang w:eastAsia="en-US"/>
        </w:rPr>
        <w:t>Дочерние окна являются представлением записей в записной книжке.</w:t>
      </w:r>
    </w:p>
    <w:p w14:paraId="60DB561B" w14:textId="77777777" w:rsidR="0069270D" w:rsidRDefault="004C03FA" w:rsidP="004C03FA">
      <w:pPr>
        <w:jc w:val="center"/>
        <w:rPr>
          <w:rFonts w:ascii="Tahoma" w:eastAsiaTheme="minorHAnsi" w:hAnsi="Tahoma" w:cs="Tahoma"/>
          <w:sz w:val="20"/>
          <w:szCs w:val="20"/>
          <w:lang w:eastAsia="en-US"/>
        </w:rPr>
      </w:pPr>
      <w:r>
        <w:rPr>
          <w:rFonts w:ascii="Tahoma" w:eastAsiaTheme="minorHAnsi" w:hAnsi="Tahoma" w:cs="Tahoma"/>
          <w:noProof/>
          <w:sz w:val="20"/>
          <w:szCs w:val="20"/>
        </w:rPr>
        <w:drawing>
          <wp:inline distT="0" distB="0" distL="0" distR="0" wp14:anchorId="0877100E" wp14:editId="5AAFA9AC">
            <wp:extent cx="3117215" cy="2774950"/>
            <wp:effectExtent l="19050" t="0" r="698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338B4" w14:textId="77777777" w:rsidR="0069270D" w:rsidRPr="00520488" w:rsidRDefault="00520488" w:rsidP="00520488">
      <w:pPr>
        <w:jc w:val="center"/>
        <w:rPr>
          <w:b/>
        </w:rPr>
      </w:pPr>
      <w:r w:rsidRPr="00520488">
        <w:rPr>
          <w:rFonts w:eastAsiaTheme="minorHAnsi"/>
          <w:b/>
          <w:lang w:eastAsia="en-US"/>
        </w:rPr>
        <w:t xml:space="preserve">Рис.4. </w:t>
      </w:r>
      <w:r w:rsidR="0069270D" w:rsidRPr="00520488">
        <w:rPr>
          <w:rFonts w:eastAsiaTheme="minorHAnsi"/>
          <w:b/>
          <w:lang w:eastAsia="en-US"/>
        </w:rPr>
        <w:t>Элементы управления дочерним окном</w:t>
      </w:r>
    </w:p>
    <w:p w14:paraId="1A2324A3" w14:textId="77777777" w:rsidR="0069270D" w:rsidRDefault="0069270D" w:rsidP="004631B1"/>
    <w:p w14:paraId="5141537C" w14:textId="77777777" w:rsidR="00D9446B" w:rsidRDefault="00D9446B" w:rsidP="00BB4F64">
      <w:pPr>
        <w:pStyle w:val="2"/>
        <w:numPr>
          <w:ilvl w:val="0"/>
          <w:numId w:val="5"/>
        </w:numPr>
      </w:pPr>
      <w:r>
        <w:t>Создание записи</w:t>
      </w:r>
    </w:p>
    <w:p w14:paraId="522CA6D2" w14:textId="77777777" w:rsidR="004631B1" w:rsidRDefault="004631B1" w:rsidP="00D9446B">
      <w:r>
        <w:t xml:space="preserve">Создание записи </w:t>
      </w:r>
      <w:r w:rsidRPr="003D7B6E">
        <w:t xml:space="preserve">осуществляется посредством комбинации </w:t>
      </w:r>
      <w:r w:rsidRPr="003D7B6E">
        <w:rPr>
          <w:b/>
        </w:rPr>
        <w:t>Запись</w:t>
      </w:r>
      <w:proofErr w:type="gramStart"/>
      <w:r w:rsidRPr="003D7B6E">
        <w:rPr>
          <w:b/>
        </w:rPr>
        <w:t xml:space="preserve"> </w:t>
      </w:r>
      <w:commentRangeStart w:id="2"/>
      <w:r w:rsidRPr="003D7B6E">
        <w:rPr>
          <w:b/>
        </w:rPr>
        <w:t>&gt;</w:t>
      </w:r>
      <w:ins w:id="3" w:author="Tolbatov" w:date="2011-10-13T13:19:00Z">
        <w:r w:rsidR="004730C2" w:rsidRPr="004730C2">
          <w:rPr>
            <w:b/>
            <w:rPrChange w:id="4" w:author="Bulat Kaliev" w:date="2011-10-26T18:49:00Z">
              <w:rPr>
                <w:b/>
                <w:color w:val="FF0000"/>
              </w:rPr>
            </w:rPrChange>
          </w:rPr>
          <w:t xml:space="preserve"> </w:t>
        </w:r>
      </w:ins>
      <w:del w:id="5" w:author="Tolbatov" w:date="2011-10-13T13:19:00Z">
        <w:r w:rsidR="004730C2">
          <w:rPr>
            <w:b/>
          </w:rPr>
          <w:delText xml:space="preserve"> </w:delText>
        </w:r>
      </w:del>
      <w:ins w:id="6" w:author="Tolbatov" w:date="2011-10-13T13:18:00Z">
        <w:r w:rsidR="004730C2">
          <w:rPr>
            <w:b/>
          </w:rPr>
          <w:t>С</w:t>
        </w:r>
        <w:proofErr w:type="gramEnd"/>
        <w:r w:rsidR="004730C2">
          <w:rPr>
            <w:b/>
          </w:rPr>
          <w:t xml:space="preserve">оздать &gt; </w:t>
        </w:r>
      </w:ins>
      <w:commentRangeEnd w:id="2"/>
      <w:r w:rsidR="009D1FB9">
        <w:rPr>
          <w:rStyle w:val="a6"/>
        </w:rPr>
        <w:commentReference w:id="2"/>
      </w:r>
      <w:r w:rsidR="004730C2">
        <w:rPr>
          <w:b/>
        </w:rPr>
        <w:t>Новая</w:t>
      </w:r>
      <w:r w:rsidR="004730C2" w:rsidRPr="004730C2">
        <w:rPr>
          <w:rPrChange w:id="7" w:author="Bulat Kaliev" w:date="2011-10-26T18:49:00Z">
            <w:rPr>
              <w:sz w:val="16"/>
              <w:szCs w:val="16"/>
            </w:rPr>
          </w:rPrChange>
        </w:rPr>
        <w:t>,</w:t>
      </w:r>
      <w:r>
        <w:t xml:space="preserve"> после чего на </w:t>
      </w:r>
      <w:r w:rsidRPr="009A456C">
        <w:rPr>
          <w:b/>
          <w:lang w:val="en-US"/>
        </w:rPr>
        <w:t>workspace</w:t>
      </w:r>
      <w:r w:rsidRPr="004631B1">
        <w:t xml:space="preserve"> </w:t>
      </w:r>
      <w:r>
        <w:t xml:space="preserve">появляется </w:t>
      </w:r>
      <w:r w:rsidRPr="009A456C">
        <w:rPr>
          <w:b/>
        </w:rPr>
        <w:t>«</w:t>
      </w:r>
      <w:proofErr w:type="spellStart"/>
      <w:r w:rsidRPr="009A456C">
        <w:rPr>
          <w:b/>
          <w:lang w:val="en-US"/>
        </w:rPr>
        <w:t>Noname</w:t>
      </w:r>
      <w:proofErr w:type="spellEnd"/>
      <w:r w:rsidRPr="009A456C">
        <w:rPr>
          <w:b/>
        </w:rPr>
        <w:t xml:space="preserve"> </w:t>
      </w:r>
      <w:r w:rsidRPr="009A456C">
        <w:rPr>
          <w:b/>
          <w:lang w:val="en-US"/>
        </w:rPr>
        <w:t>Record</w:t>
      </w:r>
      <w:r w:rsidRPr="009A456C">
        <w:rPr>
          <w:b/>
        </w:rPr>
        <w:t>»</w:t>
      </w:r>
      <w:r>
        <w:t xml:space="preserve"> форма</w:t>
      </w:r>
      <w:r w:rsidRPr="004631B1">
        <w:t xml:space="preserve"> </w:t>
      </w:r>
      <w:r>
        <w:t>с параметрами для новой записи</w:t>
      </w:r>
      <w:r w:rsidR="00773BAB">
        <w:t>.</w:t>
      </w:r>
    </w:p>
    <w:p w14:paraId="160899E9" w14:textId="77777777" w:rsidR="00773BAB" w:rsidRDefault="00773BAB" w:rsidP="00390B0A">
      <w:pPr>
        <w:jc w:val="center"/>
      </w:pPr>
      <w:r>
        <w:rPr>
          <w:noProof/>
        </w:rPr>
        <w:lastRenderedPageBreak/>
        <w:drawing>
          <wp:inline distT="0" distB="0" distL="0" distR="0" wp14:anchorId="200D1B5B" wp14:editId="31DF2CCE">
            <wp:extent cx="4055105" cy="2552368"/>
            <wp:effectExtent l="19050" t="0" r="2545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82" cy="255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54E64" w14:textId="77777777" w:rsidR="00773BAB" w:rsidRDefault="00CE124F" w:rsidP="00390B0A">
      <w:pPr>
        <w:jc w:val="center"/>
        <w:rPr>
          <w:b/>
        </w:rPr>
      </w:pPr>
      <w:r>
        <w:rPr>
          <w:b/>
        </w:rPr>
        <w:t>Рис.</w:t>
      </w:r>
      <w:r w:rsidR="00520488">
        <w:rPr>
          <w:b/>
        </w:rPr>
        <w:t>5</w:t>
      </w:r>
      <w:r w:rsidR="00773BAB" w:rsidRPr="00773BAB">
        <w:rPr>
          <w:b/>
        </w:rPr>
        <w:t>. Новая запись</w:t>
      </w:r>
    </w:p>
    <w:p w14:paraId="5D9D4EDC" w14:textId="77777777" w:rsidR="00773BAB" w:rsidRDefault="00773BAB" w:rsidP="00773BAB"/>
    <w:p w14:paraId="76E72369" w14:textId="77777777" w:rsidR="00773BAB" w:rsidRDefault="00773BAB" w:rsidP="00773BAB">
      <w:r>
        <w:t>На этой форме должны</w:t>
      </w:r>
      <w:r w:rsidR="00520488">
        <w:t xml:space="preserve"> быть следующие элементы (рис. 5</w:t>
      </w:r>
      <w:r>
        <w:t>):</w:t>
      </w:r>
    </w:p>
    <w:p w14:paraId="1C467D04" w14:textId="77777777" w:rsidR="00773BAB" w:rsidRDefault="00773BAB" w:rsidP="00773BAB">
      <w:pPr>
        <w:numPr>
          <w:ilvl w:val="0"/>
          <w:numId w:val="1"/>
        </w:numPr>
      </w:pPr>
      <w:r>
        <w:t>Заголовок записи</w:t>
      </w:r>
      <w:r w:rsidR="0069270D">
        <w:t xml:space="preserve"> – однострочное текстовое поле</w:t>
      </w:r>
      <w:r>
        <w:t>.</w:t>
      </w:r>
    </w:p>
    <w:p w14:paraId="5736BE52" w14:textId="77777777" w:rsidR="00773BAB" w:rsidRDefault="00773BAB" w:rsidP="00773BAB">
      <w:pPr>
        <w:numPr>
          <w:ilvl w:val="0"/>
          <w:numId w:val="1"/>
        </w:numPr>
      </w:pPr>
      <w:r>
        <w:rPr>
          <w:lang w:val="en-US"/>
        </w:rPr>
        <w:t>Date</w:t>
      </w:r>
      <w:r w:rsidR="0069270D">
        <w:t xml:space="preserve"> (элемент управления «Календарь»)</w:t>
      </w:r>
      <w:r>
        <w:t>.</w:t>
      </w:r>
    </w:p>
    <w:p w14:paraId="6A302EA5" w14:textId="77777777" w:rsidR="00520488" w:rsidRDefault="00520488" w:rsidP="00520488">
      <w:pPr>
        <w:pStyle w:val="a5"/>
        <w:ind w:left="360"/>
      </w:pPr>
      <w:r>
        <w:t xml:space="preserve">Атрибут </w:t>
      </w:r>
      <w:r w:rsidRPr="004631B1">
        <w:t xml:space="preserve"> </w:t>
      </w:r>
      <w:r>
        <w:t xml:space="preserve">задается с помощью клавиатурного ввода либо с помощью формы календаря, </w:t>
      </w:r>
      <w:commentRangeStart w:id="8"/>
      <w:r>
        <w:t xml:space="preserve">где красным обводится </w:t>
      </w:r>
      <w:commentRangeEnd w:id="8"/>
      <w:r w:rsidR="00D826B1">
        <w:rPr>
          <w:rStyle w:val="a6"/>
        </w:rPr>
        <w:commentReference w:id="8"/>
      </w:r>
      <w:r>
        <w:t>текущая дата:</w:t>
      </w:r>
    </w:p>
    <w:p w14:paraId="557A6E7F" w14:textId="77777777" w:rsidR="006D185F" w:rsidRPr="004631B1" w:rsidRDefault="00520488" w:rsidP="00520488">
      <w:pPr>
        <w:jc w:val="center"/>
      </w:pPr>
      <w:r>
        <w:rPr>
          <w:noProof/>
        </w:rPr>
        <w:drawing>
          <wp:inline distT="0" distB="0" distL="0" distR="0" wp14:anchorId="59C69DE5" wp14:editId="33A449D6">
            <wp:extent cx="2341217" cy="1359673"/>
            <wp:effectExtent l="19050" t="0" r="1933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36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DCFF5" w14:textId="77777777" w:rsidR="006D185F" w:rsidRPr="00520488" w:rsidRDefault="00CE124F" w:rsidP="00520488">
      <w:pPr>
        <w:jc w:val="center"/>
        <w:rPr>
          <w:b/>
        </w:rPr>
      </w:pPr>
      <w:r>
        <w:rPr>
          <w:b/>
        </w:rPr>
        <w:t>Рис.</w:t>
      </w:r>
      <w:r w:rsidR="00520488" w:rsidRPr="00520488">
        <w:rPr>
          <w:b/>
        </w:rPr>
        <w:t>6</w:t>
      </w:r>
      <w:r w:rsidR="006D185F" w:rsidRPr="00520488">
        <w:rPr>
          <w:b/>
        </w:rPr>
        <w:t>. Календарь «</w:t>
      </w:r>
      <w:r w:rsidR="006D185F" w:rsidRPr="00520488">
        <w:rPr>
          <w:b/>
          <w:lang w:val="en-US"/>
        </w:rPr>
        <w:t>Date</w:t>
      </w:r>
      <w:r w:rsidR="006D185F" w:rsidRPr="00520488">
        <w:rPr>
          <w:b/>
        </w:rPr>
        <w:t>» атрибута</w:t>
      </w:r>
    </w:p>
    <w:p w14:paraId="424FD155" w14:textId="77777777" w:rsidR="006D185F" w:rsidRDefault="006D185F" w:rsidP="006D185F"/>
    <w:p w14:paraId="0B1E6FDE" w14:textId="77777777" w:rsidR="00764F9E" w:rsidRPr="00764F9E" w:rsidRDefault="00773BAB" w:rsidP="00773BAB">
      <w:pPr>
        <w:numPr>
          <w:ilvl w:val="0"/>
          <w:numId w:val="1"/>
        </w:numPr>
      </w:pPr>
      <w:r>
        <w:t xml:space="preserve">Кнопки </w:t>
      </w:r>
      <w:r w:rsidRPr="006D185F">
        <w:rPr>
          <w:b/>
        </w:rPr>
        <w:t>[</w:t>
      </w:r>
      <w:r w:rsidRPr="00773BAB">
        <w:rPr>
          <w:b/>
          <w:lang w:val="en-US"/>
        </w:rPr>
        <w:t>Save</w:t>
      </w:r>
      <w:r w:rsidRPr="006D185F">
        <w:rPr>
          <w:b/>
        </w:rPr>
        <w:t xml:space="preserve">] </w:t>
      </w:r>
      <w:r>
        <w:t xml:space="preserve">и </w:t>
      </w:r>
      <w:r w:rsidRPr="006D185F">
        <w:rPr>
          <w:b/>
        </w:rPr>
        <w:t>[</w:t>
      </w:r>
      <w:r w:rsidRPr="00773BAB">
        <w:rPr>
          <w:b/>
          <w:lang w:val="en-US"/>
        </w:rPr>
        <w:t>Delete</w:t>
      </w:r>
      <w:r w:rsidRPr="006D185F">
        <w:rPr>
          <w:b/>
        </w:rPr>
        <w:t>]</w:t>
      </w:r>
      <w:r w:rsidR="00764F9E" w:rsidRPr="00764F9E">
        <w:t>.</w:t>
      </w:r>
    </w:p>
    <w:p w14:paraId="29B63DCA" w14:textId="77777777" w:rsidR="00773BAB" w:rsidRDefault="00764F9E" w:rsidP="00773BAB">
      <w:pPr>
        <w:numPr>
          <w:ilvl w:val="0"/>
          <w:numId w:val="1"/>
        </w:numPr>
      </w:pPr>
      <w:r>
        <w:t>Э</w:t>
      </w:r>
      <w:r w:rsidR="00520488">
        <w:t>лемент управления</w:t>
      </w:r>
      <w:r w:rsidR="006D185F">
        <w:t xml:space="preserve"> </w:t>
      </w:r>
      <w:r w:rsidR="006D185F" w:rsidRPr="00520488">
        <w:rPr>
          <w:b/>
        </w:rPr>
        <w:t>«</w:t>
      </w:r>
      <w:r w:rsidR="006D185F" w:rsidRPr="00520488">
        <w:rPr>
          <w:b/>
          <w:lang w:val="en-US"/>
        </w:rPr>
        <w:t>Splitter</w:t>
      </w:r>
      <w:r w:rsidR="006D185F" w:rsidRPr="00520488">
        <w:rPr>
          <w:b/>
        </w:rPr>
        <w:t xml:space="preserve">» </w:t>
      </w:r>
      <w:commentRangeStart w:id="9"/>
      <w:r w:rsidR="006D185F" w:rsidRPr="00520488">
        <w:t>(</w:t>
      </w:r>
      <w:r w:rsidR="00520488" w:rsidRPr="00520488">
        <w:t>п.9.1</w:t>
      </w:r>
      <w:r w:rsidR="006D185F" w:rsidRPr="00520488">
        <w:t>)</w:t>
      </w:r>
      <w:commentRangeEnd w:id="9"/>
      <w:r w:rsidR="00D826B1">
        <w:rPr>
          <w:rStyle w:val="a6"/>
        </w:rPr>
        <w:commentReference w:id="9"/>
      </w:r>
      <w:r w:rsidR="00773BAB" w:rsidRPr="00773BAB">
        <w:t>.</w:t>
      </w:r>
    </w:p>
    <w:p w14:paraId="4F6D3351" w14:textId="77777777" w:rsidR="006D185F" w:rsidRDefault="006D185F" w:rsidP="006D185F">
      <w:pPr>
        <w:numPr>
          <w:ilvl w:val="0"/>
          <w:numId w:val="1"/>
        </w:numPr>
      </w:pPr>
      <w:r>
        <w:t xml:space="preserve">Закладка </w:t>
      </w:r>
      <w:r w:rsidRPr="00773BAB">
        <w:rPr>
          <w:b/>
        </w:rPr>
        <w:t>&lt;</w:t>
      </w:r>
      <w:r>
        <w:rPr>
          <w:b/>
          <w:lang w:val="en-US"/>
        </w:rPr>
        <w:t>Property</w:t>
      </w:r>
      <w:r w:rsidRPr="00773BAB">
        <w:rPr>
          <w:b/>
        </w:rPr>
        <w:t>&gt;</w:t>
      </w:r>
      <w:r>
        <w:t xml:space="preserve"> содержащая</w:t>
      </w:r>
      <w:r w:rsidRPr="00773BAB">
        <w:t>:</w:t>
      </w:r>
    </w:p>
    <w:p w14:paraId="2B568876" w14:textId="77777777" w:rsidR="006D185F" w:rsidRDefault="006D185F" w:rsidP="006D185F">
      <w:pPr>
        <w:numPr>
          <w:ilvl w:val="1"/>
          <w:numId w:val="1"/>
        </w:numPr>
      </w:pPr>
      <w:r>
        <w:t>Кнопку</w:t>
      </w:r>
      <w:proofErr w:type="gramStart"/>
      <w:r w:rsidRPr="00773BAB">
        <w:t xml:space="preserve"> </w:t>
      </w:r>
      <w:r w:rsidRPr="00773BAB">
        <w:rPr>
          <w:b/>
        </w:rPr>
        <w:t>[…]</w:t>
      </w:r>
      <w:r>
        <w:t xml:space="preserve"> </w:t>
      </w:r>
      <w:proofErr w:type="gramEnd"/>
      <w:r>
        <w:t xml:space="preserve">для выбора  цвета записи (цвет фона </w:t>
      </w:r>
      <w:r w:rsidR="00722585">
        <w:t>карточки</w:t>
      </w:r>
      <w:r>
        <w:t>).</w:t>
      </w:r>
    </w:p>
    <w:p w14:paraId="31BDEF22" w14:textId="77777777" w:rsidR="00520488" w:rsidRDefault="00520488" w:rsidP="00520488">
      <w:pPr>
        <w:pStyle w:val="a5"/>
      </w:pPr>
      <w:r>
        <w:t>Выбор цвета карточки осуществляется по нажатию кнопки</w:t>
      </w:r>
      <w:proofErr w:type="gramStart"/>
      <w:r>
        <w:t xml:space="preserve"> </w:t>
      </w:r>
      <w:r w:rsidRPr="00520488">
        <w:rPr>
          <w:b/>
        </w:rPr>
        <w:t>[…]</w:t>
      </w:r>
      <w:r>
        <w:t xml:space="preserve"> </w:t>
      </w:r>
      <w:proofErr w:type="gramEnd"/>
      <w:r>
        <w:t>справа от</w:t>
      </w:r>
      <w:r w:rsidRPr="00D12A00">
        <w:t xml:space="preserve"> </w:t>
      </w:r>
      <w:r>
        <w:t xml:space="preserve">параметра </w:t>
      </w:r>
      <w:r w:rsidRPr="00520488">
        <w:rPr>
          <w:b/>
        </w:rPr>
        <w:t>«</w:t>
      </w:r>
      <w:r w:rsidRPr="00520488">
        <w:rPr>
          <w:b/>
          <w:lang w:val="en-US"/>
        </w:rPr>
        <w:t>Color</w:t>
      </w:r>
      <w:r w:rsidRPr="00520488">
        <w:rPr>
          <w:b/>
        </w:rPr>
        <w:t>»</w:t>
      </w:r>
      <w:r>
        <w:t xml:space="preserve"> с использованием стандартного диалога</w:t>
      </w:r>
      <w:r w:rsidR="004D02A4">
        <w:t xml:space="preserve"> </w:t>
      </w:r>
      <w:r w:rsidR="004D02A4">
        <w:rPr>
          <w:lang w:val="en-US"/>
        </w:rPr>
        <w:t>Windows</w:t>
      </w:r>
      <w:r>
        <w:t>. Этим цветом обрисовывается фон записи.</w:t>
      </w:r>
    </w:p>
    <w:p w14:paraId="5E8BC424" w14:textId="77777777" w:rsidR="00520488" w:rsidRDefault="00520488" w:rsidP="004D02A4">
      <w:pPr>
        <w:jc w:val="center"/>
      </w:pPr>
      <w:commentRangeStart w:id="10"/>
      <w:r>
        <w:rPr>
          <w:noProof/>
        </w:rPr>
        <w:drawing>
          <wp:inline distT="0" distB="0" distL="0" distR="0" wp14:anchorId="40B162F2" wp14:editId="702DAD56">
            <wp:extent cx="4176182" cy="2464904"/>
            <wp:effectExtent l="19050" t="0" r="0" b="0"/>
            <wp:docPr id="1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46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0"/>
      <w:r w:rsidR="007A7ED4">
        <w:rPr>
          <w:rStyle w:val="a6"/>
        </w:rPr>
        <w:commentReference w:id="10"/>
      </w:r>
    </w:p>
    <w:p w14:paraId="32F07C49" w14:textId="77777777" w:rsidR="00520488" w:rsidRPr="004D02A4" w:rsidRDefault="00CE124F" w:rsidP="004D02A4">
      <w:pPr>
        <w:jc w:val="center"/>
        <w:rPr>
          <w:b/>
        </w:rPr>
      </w:pPr>
      <w:r>
        <w:rPr>
          <w:b/>
        </w:rPr>
        <w:lastRenderedPageBreak/>
        <w:t>Рис.</w:t>
      </w:r>
      <w:r w:rsidR="004D02A4" w:rsidRPr="004D02A4">
        <w:rPr>
          <w:b/>
        </w:rPr>
        <w:t>7</w:t>
      </w:r>
      <w:r w:rsidR="00520488" w:rsidRPr="004D02A4">
        <w:rPr>
          <w:b/>
        </w:rPr>
        <w:t>. Изменение фона записи</w:t>
      </w:r>
    </w:p>
    <w:p w14:paraId="4EDCC2E0" w14:textId="77777777" w:rsidR="006D185F" w:rsidRDefault="006D185F" w:rsidP="006D185F">
      <w:pPr>
        <w:ind w:left="720"/>
      </w:pPr>
    </w:p>
    <w:p w14:paraId="062CFAB9" w14:textId="72B60EFA" w:rsidR="006D185F" w:rsidRDefault="006D185F" w:rsidP="006D185F">
      <w:pPr>
        <w:numPr>
          <w:ilvl w:val="1"/>
          <w:numId w:val="1"/>
        </w:numPr>
      </w:pPr>
      <w:r>
        <w:t xml:space="preserve">Набор элементов для задания </w:t>
      </w:r>
      <w:r w:rsidR="004D02A4">
        <w:rPr>
          <w:lang w:val="uk-UA"/>
        </w:rPr>
        <w:t>«</w:t>
      </w:r>
      <w:del w:id="11" w:author="Пользователь" w:date="2019-12-04T22:38:00Z">
        <w:r w:rsidR="004D02A4" w:rsidDel="0044591B">
          <w:rPr>
            <w:lang w:val="en-US"/>
          </w:rPr>
          <w:delText>Priority</w:delText>
        </w:r>
      </w:del>
      <w:ins w:id="12" w:author="Пользователь" w:date="2019-12-04T22:38:00Z">
        <w:r w:rsidR="0044591B">
          <w:t>,</w:t>
        </w:r>
      </w:ins>
      <w:r w:rsidR="004D02A4">
        <w:rPr>
          <w:lang w:val="uk-UA"/>
        </w:rPr>
        <w:t>»</w:t>
      </w:r>
      <w:r>
        <w:t xml:space="preserve"> записи.</w:t>
      </w:r>
    </w:p>
    <w:p w14:paraId="069B3B8A" w14:textId="77777777" w:rsidR="00520488" w:rsidRDefault="00520488" w:rsidP="004D02A4">
      <w:pPr>
        <w:ind w:left="720"/>
      </w:pPr>
      <w:r>
        <w:t xml:space="preserve">Атрибут </w:t>
      </w:r>
      <w:r w:rsidRPr="004631B1">
        <w:rPr>
          <w:b/>
        </w:rPr>
        <w:t>«</w:t>
      </w:r>
      <w:r w:rsidRPr="004631B1">
        <w:rPr>
          <w:b/>
          <w:lang w:val="en-US"/>
        </w:rPr>
        <w:t>Priority</w:t>
      </w:r>
      <w:r w:rsidRPr="004631B1">
        <w:rPr>
          <w:b/>
        </w:rPr>
        <w:t xml:space="preserve">» </w:t>
      </w:r>
      <w:r>
        <w:t xml:space="preserve">задается посредством выбора соответствующего значения в </w:t>
      </w:r>
      <w:r>
        <w:rPr>
          <w:lang w:val="en-US"/>
        </w:rPr>
        <w:t>drop</w:t>
      </w:r>
      <w:r w:rsidRPr="004631B1">
        <w:t>-</w:t>
      </w:r>
      <w:r>
        <w:rPr>
          <w:lang w:val="en-US"/>
        </w:rPr>
        <w:t>down</w:t>
      </w:r>
      <w:r w:rsidRPr="004631B1">
        <w:t xml:space="preserve"> </w:t>
      </w:r>
      <w:r>
        <w:t>списке</w:t>
      </w:r>
      <w:commentRangeStart w:id="13"/>
      <w:r>
        <w:t xml:space="preserve"> </w:t>
      </w:r>
      <w:commentRangeEnd w:id="13"/>
      <w:r w:rsidR="00DC0F63">
        <w:rPr>
          <w:rStyle w:val="a6"/>
        </w:rPr>
        <w:commentReference w:id="13"/>
      </w:r>
      <w:r>
        <w:t xml:space="preserve">либо с помощью элемента управления «ползунок» и автоматически дублируется на обоих </w:t>
      </w:r>
      <w:proofErr w:type="spellStart"/>
      <w:r>
        <w:t>контролах</w:t>
      </w:r>
      <w:proofErr w:type="spellEnd"/>
      <w:r>
        <w:t xml:space="preserve"> при изменении значения на одном из них. Атрибут может принимать следующие значения (значения выпадающего списка и соответствующие им значения «ползунка»): </w:t>
      </w:r>
    </w:p>
    <w:p w14:paraId="0C47D6AE" w14:textId="77777777" w:rsidR="00520488" w:rsidRDefault="00520488" w:rsidP="004D02A4">
      <w:pPr>
        <w:pStyle w:val="a5"/>
        <w:numPr>
          <w:ilvl w:val="0"/>
          <w:numId w:val="7"/>
        </w:numPr>
      </w:pPr>
      <w:r>
        <w:t>Наивысшая</w:t>
      </w:r>
      <w:r>
        <w:tab/>
      </w:r>
      <w:r>
        <w:tab/>
        <w:t>100</w:t>
      </w:r>
    </w:p>
    <w:p w14:paraId="3B0397DE" w14:textId="77777777" w:rsidR="00520488" w:rsidRDefault="00520488" w:rsidP="004D02A4">
      <w:pPr>
        <w:pStyle w:val="a5"/>
        <w:numPr>
          <w:ilvl w:val="0"/>
          <w:numId w:val="7"/>
        </w:numPr>
      </w:pPr>
      <w:r>
        <w:t>Высокая</w:t>
      </w:r>
      <w:r>
        <w:tab/>
      </w:r>
      <w:r>
        <w:tab/>
        <w:t>75</w:t>
      </w:r>
    </w:p>
    <w:p w14:paraId="13E60481" w14:textId="77777777" w:rsidR="00520488" w:rsidRDefault="00520488" w:rsidP="004D02A4">
      <w:pPr>
        <w:pStyle w:val="a5"/>
        <w:numPr>
          <w:ilvl w:val="0"/>
          <w:numId w:val="7"/>
        </w:numPr>
      </w:pPr>
      <w:commentRangeStart w:id="14"/>
      <w:del w:id="15" w:author="Tolbatov" w:date="2011-10-13T12:57:00Z">
        <w:r w:rsidDel="0027222A">
          <w:delText>Средняя</w:delText>
        </w:r>
      </w:del>
      <w:ins w:id="16" w:author="Tolbatov" w:date="2011-10-13T12:57:00Z">
        <w:r w:rsidR="0027222A">
          <w:t>Нормальная</w:t>
        </w:r>
      </w:ins>
      <w:commentRangeEnd w:id="14"/>
      <w:r w:rsidR="00D826B1">
        <w:rPr>
          <w:rStyle w:val="a6"/>
        </w:rPr>
        <w:commentReference w:id="14"/>
      </w:r>
      <w:r>
        <w:tab/>
      </w:r>
      <w:r>
        <w:tab/>
        <w:t xml:space="preserve">50 </w:t>
      </w:r>
    </w:p>
    <w:p w14:paraId="7A478F11" w14:textId="77777777" w:rsidR="00520488" w:rsidRDefault="00520488" w:rsidP="004D02A4">
      <w:pPr>
        <w:pStyle w:val="a5"/>
        <w:numPr>
          <w:ilvl w:val="0"/>
          <w:numId w:val="7"/>
        </w:numPr>
      </w:pPr>
      <w:r>
        <w:t>Низкая</w:t>
      </w:r>
      <w:r>
        <w:tab/>
      </w:r>
      <w:r>
        <w:tab/>
        <w:t>25</w:t>
      </w:r>
    </w:p>
    <w:p w14:paraId="264886F3" w14:textId="77777777" w:rsidR="00520488" w:rsidRDefault="00520488" w:rsidP="004D02A4">
      <w:pPr>
        <w:pStyle w:val="a5"/>
        <w:numPr>
          <w:ilvl w:val="0"/>
          <w:numId w:val="7"/>
        </w:numPr>
      </w:pPr>
      <w:r>
        <w:t>Нулевая</w:t>
      </w:r>
      <w:r>
        <w:tab/>
      </w:r>
      <w:r>
        <w:tab/>
        <w:t>0</w:t>
      </w:r>
    </w:p>
    <w:p w14:paraId="476DD0D9" w14:textId="77777777" w:rsidR="00722585" w:rsidRPr="00D826B1" w:rsidRDefault="00722585" w:rsidP="00722585">
      <w:pPr>
        <w:pStyle w:val="a5"/>
        <w:ind w:left="1440"/>
        <w:rPr>
          <w:lang w:val="en-US"/>
          <w:rPrChange w:id="17" w:author="Пользователь" w:date="2019-12-04T19:38:00Z">
            <w:rPr/>
          </w:rPrChange>
        </w:rPr>
      </w:pPr>
    </w:p>
    <w:p w14:paraId="5AF1F3FD" w14:textId="77777777" w:rsidR="00520488" w:rsidRDefault="004D02A4" w:rsidP="004D02A4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5FAAC3" wp14:editId="2826D1AF">
            <wp:extent cx="4174204" cy="2878372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8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A24FA" w14:textId="77777777" w:rsidR="004D02A4" w:rsidRPr="004D02A4" w:rsidRDefault="00CE124F" w:rsidP="004D02A4">
      <w:pPr>
        <w:ind w:left="720"/>
        <w:jc w:val="center"/>
        <w:rPr>
          <w:b/>
          <w:lang w:val="uk-UA"/>
        </w:rPr>
      </w:pPr>
      <w:r>
        <w:rPr>
          <w:b/>
          <w:lang w:val="uk-UA"/>
        </w:rPr>
        <w:t>Рис.</w:t>
      </w:r>
      <w:r w:rsidR="004D02A4" w:rsidRPr="004D02A4">
        <w:rPr>
          <w:b/>
          <w:lang w:val="uk-UA"/>
        </w:rPr>
        <w:t xml:space="preserve">8. </w:t>
      </w:r>
      <w:r w:rsidR="004D02A4" w:rsidRPr="004D02A4">
        <w:rPr>
          <w:b/>
        </w:rPr>
        <w:t xml:space="preserve">Набор элементов для задания </w:t>
      </w:r>
      <w:proofErr w:type="spellStart"/>
      <w:r w:rsidR="004D02A4" w:rsidRPr="004D02A4">
        <w:rPr>
          <w:b/>
          <w:lang w:val="uk-UA"/>
        </w:rPr>
        <w:t>важности</w:t>
      </w:r>
      <w:proofErr w:type="spellEnd"/>
      <w:r w:rsidR="004D02A4" w:rsidRPr="004D02A4">
        <w:rPr>
          <w:b/>
        </w:rPr>
        <w:t xml:space="preserve"> записи</w:t>
      </w:r>
    </w:p>
    <w:p w14:paraId="5ED94C28" w14:textId="77777777" w:rsidR="006D185F" w:rsidRDefault="006D185F" w:rsidP="00520488">
      <w:pPr>
        <w:ind w:left="720"/>
      </w:pPr>
    </w:p>
    <w:p w14:paraId="514B835B" w14:textId="77777777" w:rsidR="00520488" w:rsidRDefault="003C2CE5" w:rsidP="003C2CE5">
      <w:pPr>
        <w:tabs>
          <w:tab w:val="left" w:pos="3018"/>
        </w:tabs>
        <w:ind w:left="360"/>
      </w:pPr>
      <w:r>
        <w:tab/>
      </w:r>
    </w:p>
    <w:p w14:paraId="58FB1851" w14:textId="77777777" w:rsidR="00773BAB" w:rsidRDefault="00773BAB" w:rsidP="00773BAB">
      <w:pPr>
        <w:numPr>
          <w:ilvl w:val="0"/>
          <w:numId w:val="1"/>
        </w:numPr>
      </w:pPr>
      <w:r>
        <w:t xml:space="preserve">Закладка </w:t>
      </w:r>
      <w:r w:rsidR="004730C2" w:rsidRPr="004730C2">
        <w:rPr>
          <w:b/>
          <w:rPrChange w:id="18" w:author="Bulat Kaliev" w:date="2011-10-26T18:49:00Z">
            <w:rPr>
              <w:b/>
              <w:sz w:val="16"/>
              <w:szCs w:val="16"/>
            </w:rPr>
          </w:rPrChange>
        </w:rPr>
        <w:t>&lt;</w:t>
      </w:r>
      <w:ins w:id="19" w:author="Tolbatov" w:date="2011-10-13T13:30:00Z">
        <w:r w:rsidR="004730C2" w:rsidRPr="004730C2">
          <w:rPr>
            <w:b/>
            <w:lang w:val="en-US"/>
            <w:rPrChange w:id="20" w:author="Bulat Kaliev" w:date="2011-10-26T18:49:00Z">
              <w:rPr>
                <w:b/>
                <w:sz w:val="16"/>
                <w:szCs w:val="16"/>
                <w:lang w:val="en-US"/>
              </w:rPr>
            </w:rPrChange>
          </w:rPr>
          <w:t>t</w:t>
        </w:r>
      </w:ins>
      <w:del w:id="21" w:author="Tolbatov" w:date="2011-10-13T13:30:00Z">
        <w:r w:rsidR="004730C2" w:rsidRPr="004730C2">
          <w:rPr>
            <w:b/>
            <w:lang w:val="en-US"/>
            <w:rPrChange w:id="22" w:author="Bulat Kaliev" w:date="2011-10-26T18:49:00Z">
              <w:rPr>
                <w:b/>
                <w:sz w:val="16"/>
                <w:szCs w:val="16"/>
                <w:lang w:val="en-US"/>
              </w:rPr>
            </w:rPrChange>
          </w:rPr>
          <w:delText>T</w:delText>
        </w:r>
      </w:del>
      <w:r w:rsidR="004730C2" w:rsidRPr="004730C2">
        <w:rPr>
          <w:b/>
          <w:lang w:val="en-US"/>
          <w:rPrChange w:id="23" w:author="Bulat Kaliev" w:date="2011-10-26T18:49:00Z">
            <w:rPr>
              <w:b/>
              <w:sz w:val="16"/>
              <w:szCs w:val="16"/>
              <w:lang w:val="en-US"/>
            </w:rPr>
          </w:rPrChange>
        </w:rPr>
        <w:t>ext</w:t>
      </w:r>
      <w:r w:rsidR="004730C2" w:rsidRPr="004730C2">
        <w:rPr>
          <w:b/>
          <w:rPrChange w:id="24" w:author="Bulat Kaliev" w:date="2011-10-26T18:49:00Z">
            <w:rPr>
              <w:b/>
              <w:sz w:val="16"/>
              <w:szCs w:val="16"/>
            </w:rPr>
          </w:rPrChange>
        </w:rPr>
        <w:t>&gt;</w:t>
      </w:r>
      <w:r w:rsidR="004730C2" w:rsidRPr="004730C2">
        <w:rPr>
          <w:rPrChange w:id="25" w:author="Bulat Kaliev" w:date="2011-10-26T18:49:00Z">
            <w:rPr>
              <w:sz w:val="16"/>
              <w:szCs w:val="16"/>
            </w:rPr>
          </w:rPrChange>
        </w:rPr>
        <w:t xml:space="preserve"> содержащая</w:t>
      </w:r>
      <w:r w:rsidRPr="006D185F">
        <w:t>:</w:t>
      </w:r>
    </w:p>
    <w:p w14:paraId="33E0C899" w14:textId="77777777" w:rsidR="00773BAB" w:rsidRDefault="00773BAB" w:rsidP="003C2CE5">
      <w:pPr>
        <w:pStyle w:val="a5"/>
        <w:numPr>
          <w:ilvl w:val="1"/>
          <w:numId w:val="1"/>
        </w:numPr>
      </w:pPr>
      <w:r>
        <w:t>Текстовое поле</w:t>
      </w:r>
      <w:r w:rsidRPr="00773BAB">
        <w:t xml:space="preserve"> </w:t>
      </w:r>
      <w:r>
        <w:t>для ввода/от</w:t>
      </w:r>
      <w:r w:rsidR="00722585">
        <w:t>ображения текста записи</w:t>
      </w:r>
      <w:r>
        <w:t>.</w:t>
      </w:r>
    </w:p>
    <w:p w14:paraId="517C6202" w14:textId="77777777" w:rsidR="00773BAB" w:rsidRPr="0075522D" w:rsidRDefault="004D02A4" w:rsidP="00390B0A">
      <w:pPr>
        <w:jc w:val="center"/>
      </w:pPr>
      <w:r>
        <w:rPr>
          <w:noProof/>
        </w:rPr>
        <w:drawing>
          <wp:inline distT="0" distB="0" distL="0" distR="0" wp14:anchorId="7446EE0E" wp14:editId="602773DD">
            <wp:extent cx="3124835" cy="27908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8CB0F" w14:textId="77777777" w:rsidR="00773BAB" w:rsidRPr="00773BAB" w:rsidRDefault="00CE124F" w:rsidP="00390B0A">
      <w:pPr>
        <w:jc w:val="center"/>
        <w:rPr>
          <w:b/>
        </w:rPr>
      </w:pPr>
      <w:r>
        <w:rPr>
          <w:b/>
        </w:rPr>
        <w:t>Рис.</w:t>
      </w:r>
      <w:r w:rsidR="004D02A4">
        <w:rPr>
          <w:b/>
          <w:lang w:val="uk-UA"/>
        </w:rPr>
        <w:t>9</w:t>
      </w:r>
      <w:r w:rsidR="00773BAB" w:rsidRPr="00773BAB">
        <w:rPr>
          <w:b/>
        </w:rPr>
        <w:t>. Поле для ввода текста</w:t>
      </w:r>
    </w:p>
    <w:p w14:paraId="5122BA3E" w14:textId="77777777" w:rsidR="00BA514D" w:rsidRPr="004631B1" w:rsidRDefault="00BA514D" w:rsidP="004631B1"/>
    <w:p w14:paraId="3C4FB46A" w14:textId="77777777" w:rsidR="004631B1" w:rsidRDefault="0075522D" w:rsidP="00BB4F64">
      <w:pPr>
        <w:pStyle w:val="2"/>
        <w:numPr>
          <w:ilvl w:val="0"/>
          <w:numId w:val="5"/>
        </w:numPr>
      </w:pPr>
      <w:commentRangeStart w:id="26"/>
      <w:r>
        <w:t>Сохранение записи</w:t>
      </w:r>
      <w:commentRangeEnd w:id="26"/>
      <w:r w:rsidR="00397CC3">
        <w:rPr>
          <w:rStyle w:val="a6"/>
          <w:rFonts w:ascii="Times New Roman" w:hAnsi="Times New Roman" w:cs="Times New Roman"/>
          <w:b w:val="0"/>
          <w:bCs w:val="0"/>
          <w:i w:val="0"/>
          <w:iCs w:val="0"/>
        </w:rPr>
        <w:commentReference w:id="26"/>
      </w:r>
    </w:p>
    <w:p w14:paraId="58C922D1" w14:textId="77777777" w:rsidR="00BD201A" w:rsidRPr="00BD201A" w:rsidRDefault="00BD201A" w:rsidP="00653AF3">
      <w:pPr>
        <w:rPr>
          <w:b/>
        </w:rPr>
      </w:pPr>
      <w:proofErr w:type="spellStart"/>
      <w:r>
        <w:t>Новосозданную</w:t>
      </w:r>
      <w:proofErr w:type="spellEnd"/>
      <w:r>
        <w:t xml:space="preserve"> запись можно сохранить с помощью кнопки </w:t>
      </w:r>
      <w:r w:rsidRPr="00722585">
        <w:rPr>
          <w:b/>
        </w:rPr>
        <w:t>[</w:t>
      </w:r>
      <w:r w:rsidRPr="00722585">
        <w:rPr>
          <w:b/>
          <w:lang w:val="en-US"/>
        </w:rPr>
        <w:t>Save</w:t>
      </w:r>
      <w:r w:rsidRPr="00722585">
        <w:rPr>
          <w:b/>
        </w:rPr>
        <w:t>]</w:t>
      </w:r>
      <w:r>
        <w:t>,</w:t>
      </w:r>
      <w:r w:rsidRPr="00BD201A">
        <w:t xml:space="preserve"> </w:t>
      </w:r>
      <w:r>
        <w:t xml:space="preserve">с помощью комбинаций </w:t>
      </w:r>
      <w:r w:rsidRPr="00BD201A">
        <w:rPr>
          <w:b/>
        </w:rPr>
        <w:t>Запись</w:t>
      </w:r>
      <w:proofErr w:type="gramStart"/>
      <w:r>
        <w:rPr>
          <w:b/>
        </w:rPr>
        <w:t xml:space="preserve"> </w:t>
      </w:r>
      <w:r w:rsidRPr="00BD201A">
        <w:rPr>
          <w:b/>
        </w:rPr>
        <w:t xml:space="preserve">&gt; </w:t>
      </w:r>
      <w:r>
        <w:rPr>
          <w:b/>
        </w:rPr>
        <w:t>С</w:t>
      </w:r>
      <w:proofErr w:type="gramEnd"/>
      <w:r>
        <w:rPr>
          <w:b/>
        </w:rPr>
        <w:t>охранить</w:t>
      </w:r>
      <w:commentRangeStart w:id="27"/>
      <w:r>
        <w:rPr>
          <w:b/>
        </w:rPr>
        <w:t xml:space="preserve"> </w:t>
      </w:r>
      <w:commentRangeEnd w:id="27"/>
      <w:r w:rsidR="00DC0F63">
        <w:rPr>
          <w:rStyle w:val="a6"/>
        </w:rPr>
        <w:commentReference w:id="27"/>
      </w:r>
      <w:r>
        <w:t xml:space="preserve">либо </w:t>
      </w:r>
      <w:r>
        <w:rPr>
          <w:b/>
        </w:rPr>
        <w:t xml:space="preserve">Запись </w:t>
      </w:r>
      <w:r w:rsidRPr="00BD201A">
        <w:rPr>
          <w:b/>
        </w:rPr>
        <w:t xml:space="preserve">&gt; </w:t>
      </w:r>
      <w:r>
        <w:rPr>
          <w:b/>
        </w:rPr>
        <w:t>Сохранить как.</w:t>
      </w:r>
    </w:p>
    <w:p w14:paraId="3749A3BD" w14:textId="77777777" w:rsidR="00BD201A" w:rsidRDefault="004D02A4" w:rsidP="004D02A4">
      <w:pPr>
        <w:jc w:val="center"/>
        <w:rPr>
          <w:b/>
          <w:lang w:val="uk-UA"/>
        </w:rPr>
      </w:pPr>
      <w:r>
        <w:rPr>
          <w:b/>
          <w:noProof/>
        </w:rPr>
        <w:drawing>
          <wp:inline distT="0" distB="0" distL="0" distR="0" wp14:anchorId="6494CAF6" wp14:editId="3B3B2BDD">
            <wp:extent cx="5939790" cy="2751455"/>
            <wp:effectExtent l="19050" t="0" r="381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B4E26" w14:textId="77777777" w:rsidR="004D02A4" w:rsidRPr="004D02A4" w:rsidRDefault="004D02A4" w:rsidP="004D02A4">
      <w:pPr>
        <w:jc w:val="center"/>
        <w:rPr>
          <w:b/>
        </w:rPr>
      </w:pPr>
      <w:r>
        <w:rPr>
          <w:b/>
          <w:lang w:val="uk-UA"/>
        </w:rPr>
        <w:t xml:space="preserve">Рис.10. </w:t>
      </w:r>
      <w:proofErr w:type="spellStart"/>
      <w:r>
        <w:rPr>
          <w:b/>
          <w:lang w:val="uk-UA"/>
        </w:rPr>
        <w:t>Сохранение</w:t>
      </w:r>
      <w:proofErr w:type="spellEnd"/>
      <w:r>
        <w:rPr>
          <w:b/>
          <w:lang w:val="uk-UA"/>
        </w:rPr>
        <w:t xml:space="preserve"> записи </w:t>
      </w:r>
    </w:p>
    <w:p w14:paraId="7591BC07" w14:textId="77777777" w:rsidR="004D02A4" w:rsidRPr="004D02A4" w:rsidRDefault="004D02A4" w:rsidP="00D9446B">
      <w:pPr>
        <w:rPr>
          <w:b/>
          <w:lang w:val="uk-UA"/>
        </w:rPr>
      </w:pPr>
    </w:p>
    <w:p w14:paraId="72E74988" w14:textId="77777777" w:rsidR="00D9446B" w:rsidRPr="003D7B6E" w:rsidRDefault="00D9446B" w:rsidP="00D9446B">
      <w:r w:rsidRPr="00BD201A">
        <w:t>Записи сохраняются в файлы</w:t>
      </w:r>
      <w:r w:rsidR="00BD201A">
        <w:t xml:space="preserve"> с </w:t>
      </w:r>
      <w:r w:rsidR="004730C2" w:rsidRPr="004730C2">
        <w:rPr>
          <w:rPrChange w:id="28" w:author="Bulat Kaliev" w:date="2011-10-26T18:50:00Z">
            <w:rPr>
              <w:sz w:val="16"/>
              <w:szCs w:val="16"/>
            </w:rPr>
          </w:rPrChange>
        </w:rPr>
        <w:t xml:space="preserve">расширением </w:t>
      </w:r>
      <w:commentRangeStart w:id="29"/>
      <w:r w:rsidR="004730C2" w:rsidRPr="004730C2">
        <w:rPr>
          <w:b/>
          <w:rPrChange w:id="30" w:author="Bulat Kaliev" w:date="2011-10-26T18:50:00Z">
            <w:rPr>
              <w:b/>
              <w:color w:val="FF0000"/>
              <w:sz w:val="16"/>
              <w:szCs w:val="16"/>
            </w:rPr>
          </w:rPrChange>
        </w:rPr>
        <w:t>*.</w:t>
      </w:r>
      <w:r w:rsidR="004730C2" w:rsidRPr="004730C2">
        <w:rPr>
          <w:b/>
          <w:lang w:val="en-US"/>
          <w:rPrChange w:id="31" w:author="Bulat Kaliev" w:date="2011-10-26T18:50:00Z">
            <w:rPr>
              <w:b/>
              <w:color w:val="FF0000"/>
              <w:sz w:val="16"/>
              <w:szCs w:val="16"/>
              <w:lang w:val="en-US"/>
            </w:rPr>
          </w:rPrChange>
        </w:rPr>
        <w:t>txt</w:t>
      </w:r>
      <w:commentRangeEnd w:id="29"/>
      <w:r w:rsidR="00D826B1">
        <w:rPr>
          <w:rStyle w:val="a6"/>
        </w:rPr>
        <w:commentReference w:id="29"/>
      </w:r>
      <w:r w:rsidR="004730C2" w:rsidRPr="004730C2">
        <w:rPr>
          <w:rPrChange w:id="32" w:author="Bulat Kaliev" w:date="2011-10-26T18:50:00Z">
            <w:rPr>
              <w:sz w:val="16"/>
              <w:szCs w:val="16"/>
            </w:rPr>
          </w:rPrChange>
        </w:rPr>
        <w:t xml:space="preserve">  и открываются из файлов. Одна запись – один файл.  </w:t>
      </w:r>
    </w:p>
    <w:p w14:paraId="2DFCE350" w14:textId="77777777" w:rsidR="00BA514D" w:rsidRPr="0027222A" w:rsidRDefault="00BA514D" w:rsidP="00D9446B"/>
    <w:p w14:paraId="59A9461C" w14:textId="77777777" w:rsidR="00BA514D" w:rsidRPr="00BA514D" w:rsidRDefault="00BA514D" w:rsidP="00BB4F64">
      <w:pPr>
        <w:pStyle w:val="2"/>
        <w:numPr>
          <w:ilvl w:val="0"/>
          <w:numId w:val="5"/>
        </w:numPr>
      </w:pPr>
      <w:commentRangeStart w:id="33"/>
      <w:r>
        <w:t>Просмотр записи</w:t>
      </w:r>
      <w:commentRangeEnd w:id="33"/>
      <w:r w:rsidR="00C536E6">
        <w:rPr>
          <w:rStyle w:val="a6"/>
          <w:rFonts w:ascii="Times New Roman" w:hAnsi="Times New Roman" w:cs="Times New Roman"/>
          <w:b w:val="0"/>
          <w:bCs w:val="0"/>
          <w:i w:val="0"/>
          <w:iCs w:val="0"/>
        </w:rPr>
        <w:commentReference w:id="33"/>
      </w:r>
    </w:p>
    <w:p w14:paraId="4DF3760A" w14:textId="77777777" w:rsidR="00D9446B" w:rsidRDefault="00BA514D" w:rsidP="00D9446B">
      <w:r>
        <w:t xml:space="preserve">Сохраненные записи открываются посредством комбинации </w:t>
      </w:r>
      <w:r>
        <w:rPr>
          <w:b/>
        </w:rPr>
        <w:t>Запись</w:t>
      </w:r>
      <w:proofErr w:type="gramStart"/>
      <w:r>
        <w:rPr>
          <w:b/>
        </w:rPr>
        <w:t xml:space="preserve"> </w:t>
      </w:r>
      <w:r w:rsidRPr="00BA514D">
        <w:rPr>
          <w:b/>
        </w:rPr>
        <w:t xml:space="preserve">&gt; </w:t>
      </w:r>
      <w:r>
        <w:rPr>
          <w:b/>
        </w:rPr>
        <w:t>О</w:t>
      </w:r>
      <w:proofErr w:type="gramEnd"/>
      <w:r>
        <w:rPr>
          <w:b/>
        </w:rPr>
        <w:t>ткрыть</w:t>
      </w:r>
      <w:r w:rsidRPr="00BA514D">
        <w:t>.</w:t>
      </w:r>
    </w:p>
    <w:p w14:paraId="10043D9F" w14:textId="77777777" w:rsidR="00BA514D" w:rsidRPr="00BA514D" w:rsidRDefault="00BA514D" w:rsidP="00D9446B"/>
    <w:p w14:paraId="0DBCA407" w14:textId="77777777" w:rsidR="00D9446B" w:rsidRDefault="00D9446B" w:rsidP="00D9446B">
      <w:r>
        <w:t>Каждая отдельная запись отображается с испо</w:t>
      </w:r>
      <w:r w:rsidR="00974A28">
        <w:t>льзованием показанных на рис. 4</w:t>
      </w:r>
      <w:r>
        <w:t xml:space="preserve"> элементов управления.</w:t>
      </w:r>
    </w:p>
    <w:p w14:paraId="18ED5AEA" w14:textId="77777777" w:rsidR="00D9446B" w:rsidRDefault="00974A28" w:rsidP="00974A28">
      <w:r>
        <w:rPr>
          <w:noProof/>
        </w:rPr>
        <w:drawing>
          <wp:inline distT="0" distB="0" distL="0" distR="0" wp14:anchorId="680E97B9" wp14:editId="12DF7744">
            <wp:extent cx="5931535" cy="2854325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58997" w14:textId="77777777" w:rsidR="00974A28" w:rsidRPr="00974A28" w:rsidRDefault="00974A28" w:rsidP="00974A28">
      <w:pPr>
        <w:jc w:val="center"/>
        <w:rPr>
          <w:b/>
        </w:rPr>
      </w:pPr>
      <w:r w:rsidRPr="00974A28">
        <w:rPr>
          <w:b/>
        </w:rPr>
        <w:t>Рис.11. Открытие записи</w:t>
      </w:r>
    </w:p>
    <w:p w14:paraId="093C43BF" w14:textId="77777777" w:rsidR="00773BAB" w:rsidRDefault="00587BC8" w:rsidP="00303011">
      <w:pPr>
        <w:pStyle w:val="2"/>
        <w:numPr>
          <w:ilvl w:val="0"/>
          <w:numId w:val="5"/>
        </w:numPr>
      </w:pPr>
      <w:r>
        <w:lastRenderedPageBreak/>
        <w:t>Удаление записи</w:t>
      </w:r>
    </w:p>
    <w:p w14:paraId="67FF9A5A" w14:textId="77777777" w:rsidR="00587BC8" w:rsidRPr="00801F1F" w:rsidRDefault="00587BC8" w:rsidP="00587BC8">
      <w:r>
        <w:t xml:space="preserve">Удаление записи происходит по нажатию кнопки </w:t>
      </w:r>
      <w:r w:rsidRPr="00587BC8">
        <w:rPr>
          <w:b/>
        </w:rPr>
        <w:t>[</w:t>
      </w:r>
      <w:bookmarkStart w:id="34" w:name="_GoBack"/>
      <w:r w:rsidRPr="00587BC8">
        <w:rPr>
          <w:b/>
          <w:lang w:val="en-US"/>
        </w:rPr>
        <w:t>Delet</w:t>
      </w:r>
      <w:bookmarkEnd w:id="34"/>
      <w:r w:rsidRPr="00587BC8">
        <w:rPr>
          <w:b/>
          <w:lang w:val="en-US"/>
        </w:rPr>
        <w:t>e</w:t>
      </w:r>
      <w:r w:rsidRPr="00587BC8">
        <w:rPr>
          <w:b/>
        </w:rPr>
        <w:t>]</w:t>
      </w:r>
      <w:r w:rsidR="00974A28">
        <w:rPr>
          <w:b/>
        </w:rPr>
        <w:t xml:space="preserve"> </w:t>
      </w:r>
      <w:r w:rsidR="00974A28">
        <w:t>и</w:t>
      </w:r>
      <w:r w:rsidR="00974A28">
        <w:rPr>
          <w:b/>
        </w:rPr>
        <w:t xml:space="preserve"> </w:t>
      </w:r>
      <w:r w:rsidR="00974A28">
        <w:t xml:space="preserve">сопровождается </w:t>
      </w:r>
      <w:r w:rsidR="00974A28">
        <w:rPr>
          <w:lang w:val="en-US"/>
        </w:rPr>
        <w:t>Message</w:t>
      </w:r>
      <w:r w:rsidR="00974A28" w:rsidRPr="00801F1F">
        <w:t xml:space="preserve"> </w:t>
      </w:r>
      <w:r w:rsidR="00974A28">
        <w:rPr>
          <w:lang w:val="en-US"/>
        </w:rPr>
        <w:t>Box</w:t>
      </w:r>
      <w:r w:rsidR="00974A28" w:rsidRPr="00801F1F">
        <w:t>’</w:t>
      </w:r>
      <w:r w:rsidR="00974A28">
        <w:t>ом о подтверждении операции</w:t>
      </w:r>
      <w:r w:rsidRPr="00587BC8">
        <w:t>.</w:t>
      </w:r>
    </w:p>
    <w:p w14:paraId="53D14FBA" w14:textId="77777777" w:rsidR="00587BC8" w:rsidRDefault="00974A28" w:rsidP="00627826">
      <w:pPr>
        <w:jc w:val="center"/>
      </w:pPr>
      <w:commentRangeStart w:id="35"/>
      <w:commentRangeStart w:id="36"/>
      <w:r>
        <w:rPr>
          <w:noProof/>
        </w:rPr>
        <w:drawing>
          <wp:inline distT="0" distB="0" distL="0" distR="0" wp14:anchorId="21EF2420" wp14:editId="6E49B0D8">
            <wp:extent cx="4179238" cy="1987826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198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5"/>
      <w:commentRangeEnd w:id="36"/>
      <w:r w:rsidR="00C536E6">
        <w:rPr>
          <w:rStyle w:val="a6"/>
        </w:rPr>
        <w:commentReference w:id="36"/>
      </w:r>
      <w:r w:rsidR="00BF037A">
        <w:rPr>
          <w:rStyle w:val="a6"/>
        </w:rPr>
        <w:commentReference w:id="35"/>
      </w:r>
    </w:p>
    <w:p w14:paraId="1FEC7507" w14:textId="77777777" w:rsidR="00722585" w:rsidRPr="00722585" w:rsidRDefault="00722585" w:rsidP="00627826">
      <w:pPr>
        <w:jc w:val="center"/>
        <w:rPr>
          <w:b/>
        </w:rPr>
      </w:pPr>
      <w:r w:rsidRPr="00722585">
        <w:rPr>
          <w:b/>
        </w:rPr>
        <w:t>Рис.12. Удаление записи</w:t>
      </w:r>
    </w:p>
    <w:p w14:paraId="4D525AF2" w14:textId="77777777" w:rsidR="00D9446B" w:rsidRDefault="00D9446B" w:rsidP="00390B0A">
      <w:pPr>
        <w:jc w:val="center"/>
      </w:pPr>
    </w:p>
    <w:p w14:paraId="6B77C1BD" w14:textId="77777777" w:rsidR="00801F1F" w:rsidRDefault="00801F1F" w:rsidP="004C3AE1">
      <w:pPr>
        <w:pStyle w:val="2"/>
        <w:numPr>
          <w:ilvl w:val="0"/>
          <w:numId w:val="5"/>
        </w:numPr>
      </w:pPr>
      <w:commentRangeStart w:id="37"/>
      <w:r>
        <w:t>Выход из программы</w:t>
      </w:r>
      <w:commentRangeEnd w:id="37"/>
      <w:r w:rsidR="00397CC3">
        <w:rPr>
          <w:rStyle w:val="a6"/>
          <w:rFonts w:ascii="Times New Roman" w:hAnsi="Times New Roman" w:cs="Times New Roman"/>
          <w:b w:val="0"/>
          <w:bCs w:val="0"/>
          <w:i w:val="0"/>
          <w:iCs w:val="0"/>
        </w:rPr>
        <w:commentReference w:id="37"/>
      </w:r>
    </w:p>
    <w:p w14:paraId="6C5068F7" w14:textId="77777777" w:rsidR="00801F1F" w:rsidRPr="00801F1F" w:rsidRDefault="00801F1F" w:rsidP="00801F1F">
      <w:proofErr w:type="gramStart"/>
      <w:r>
        <w:t xml:space="preserve">Выход осуществляется посредством контекстного меню </w:t>
      </w:r>
      <w:r>
        <w:rPr>
          <w:b/>
        </w:rPr>
        <w:t xml:space="preserve">Запись </w:t>
      </w:r>
      <w:r w:rsidRPr="00801F1F">
        <w:rPr>
          <w:b/>
        </w:rPr>
        <w:t xml:space="preserve">&gt; </w:t>
      </w:r>
      <w:r>
        <w:rPr>
          <w:b/>
        </w:rPr>
        <w:t xml:space="preserve">Выход </w:t>
      </w:r>
      <w:r w:rsidRPr="00801F1F">
        <w:t>либо</w:t>
      </w:r>
      <w:r>
        <w:rPr>
          <w:b/>
        </w:rPr>
        <w:t xml:space="preserve"> </w:t>
      </w:r>
      <w:r>
        <w:t xml:space="preserve">стандартными способом по нажатию кнопки </w:t>
      </w:r>
      <w:r w:rsidRPr="00801F1F">
        <w:rPr>
          <w:b/>
        </w:rPr>
        <w:t>[</w:t>
      </w:r>
      <w:r w:rsidRPr="00801F1F">
        <w:rPr>
          <w:b/>
          <w:lang w:val="en-US"/>
        </w:rPr>
        <w:t>X</w:t>
      </w:r>
      <w:r w:rsidRPr="00801F1F">
        <w:rPr>
          <w:b/>
        </w:rPr>
        <w:t>]</w:t>
      </w:r>
      <w:r w:rsidRPr="00801F1F">
        <w:t>.</w:t>
      </w:r>
      <w:proofErr w:type="gramEnd"/>
    </w:p>
    <w:p w14:paraId="63D7CEEE" w14:textId="77777777" w:rsidR="00801F1F" w:rsidRDefault="00801F1F" w:rsidP="00801F1F">
      <w:r>
        <w:t xml:space="preserve">Выход сопровождается </w:t>
      </w:r>
      <w:r>
        <w:rPr>
          <w:lang w:val="en-US"/>
        </w:rPr>
        <w:t>Message</w:t>
      </w:r>
      <w:r w:rsidRPr="00801F1F">
        <w:t xml:space="preserve"> </w:t>
      </w:r>
      <w:r>
        <w:rPr>
          <w:lang w:val="en-US"/>
        </w:rPr>
        <w:t>Box</w:t>
      </w:r>
      <w:r w:rsidRPr="00801F1F">
        <w:t>’</w:t>
      </w:r>
      <w:r>
        <w:t>ом о подтверждении операции</w:t>
      </w:r>
      <w:r w:rsidR="00722585">
        <w:t xml:space="preserve"> (рис.13</w:t>
      </w:r>
      <w:r w:rsidR="00BF435D">
        <w:t>)</w:t>
      </w:r>
      <w:r>
        <w:t>:</w:t>
      </w:r>
    </w:p>
    <w:p w14:paraId="692A5C65" w14:textId="77777777" w:rsidR="00BF435D" w:rsidRPr="00801F1F" w:rsidRDefault="00BF435D" w:rsidP="00801F1F"/>
    <w:p w14:paraId="19278A07" w14:textId="77777777" w:rsidR="00801F1F" w:rsidRDefault="00801F1F" w:rsidP="00801F1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C124AC7" wp14:editId="04CB74F6">
            <wp:extent cx="2145306" cy="970059"/>
            <wp:effectExtent l="19050" t="0" r="73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97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6E146" w14:textId="77777777" w:rsidR="00801F1F" w:rsidRDefault="00722585" w:rsidP="00801F1F">
      <w:pPr>
        <w:jc w:val="center"/>
        <w:rPr>
          <w:b/>
        </w:rPr>
      </w:pPr>
      <w:r>
        <w:rPr>
          <w:b/>
        </w:rPr>
        <w:t>Рис.13</w:t>
      </w:r>
      <w:r w:rsidR="00801F1F">
        <w:rPr>
          <w:b/>
        </w:rPr>
        <w:t>. Окно подтверждения выхода из программы</w:t>
      </w:r>
    </w:p>
    <w:p w14:paraId="605CECC8" w14:textId="77777777" w:rsidR="00540CE3" w:rsidRDefault="00540CE3" w:rsidP="00540CE3"/>
    <w:p w14:paraId="67F490E4" w14:textId="77777777" w:rsidR="00540CE3" w:rsidRPr="00540CE3" w:rsidRDefault="00540CE3" w:rsidP="00540CE3">
      <w:r>
        <w:t xml:space="preserve">По нажатию кнопки </w:t>
      </w:r>
      <w:r w:rsidRPr="00540CE3">
        <w:rPr>
          <w:b/>
        </w:rPr>
        <w:t>[</w:t>
      </w:r>
      <w:r>
        <w:rPr>
          <w:b/>
          <w:lang w:val="en-US"/>
        </w:rPr>
        <w:t>Yes</w:t>
      </w:r>
      <w:r w:rsidRPr="00540CE3">
        <w:rPr>
          <w:b/>
        </w:rPr>
        <w:t xml:space="preserve">] </w:t>
      </w:r>
      <w:r>
        <w:t xml:space="preserve">происходит выход из программы, по нажатию кнопки </w:t>
      </w:r>
      <w:r w:rsidRPr="00540CE3">
        <w:rPr>
          <w:b/>
        </w:rPr>
        <w:t>[</w:t>
      </w:r>
      <w:r w:rsidRPr="00540CE3">
        <w:rPr>
          <w:b/>
          <w:lang w:val="en-US"/>
        </w:rPr>
        <w:t>No</w:t>
      </w:r>
      <w:r w:rsidRPr="00540CE3">
        <w:rPr>
          <w:b/>
        </w:rPr>
        <w:t xml:space="preserve">] </w:t>
      </w:r>
      <w:r w:rsidRPr="00540CE3">
        <w:t xml:space="preserve">– </w:t>
      </w:r>
      <w:r>
        <w:t>возврат предыдущему состоянию программы.</w:t>
      </w:r>
    </w:p>
    <w:p w14:paraId="2C676BAC" w14:textId="77777777" w:rsidR="00380DEB" w:rsidRDefault="008E4070" w:rsidP="004C3AE1">
      <w:pPr>
        <w:pStyle w:val="2"/>
        <w:numPr>
          <w:ilvl w:val="0"/>
          <w:numId w:val="5"/>
        </w:numPr>
      </w:pPr>
      <w:r>
        <w:t>Дополнительная функциональность</w:t>
      </w:r>
    </w:p>
    <w:p w14:paraId="169A6E18" w14:textId="77777777" w:rsidR="004C3AE1" w:rsidRPr="00722585" w:rsidRDefault="004C3AE1" w:rsidP="00722585">
      <w:pPr>
        <w:pStyle w:val="a5"/>
        <w:numPr>
          <w:ilvl w:val="1"/>
          <w:numId w:val="8"/>
        </w:numPr>
        <w:rPr>
          <w:b/>
        </w:rPr>
      </w:pPr>
      <w:proofErr w:type="spellStart"/>
      <w:r w:rsidRPr="00722585">
        <w:rPr>
          <w:b/>
        </w:rPr>
        <w:t>Контрол</w:t>
      </w:r>
      <w:proofErr w:type="spellEnd"/>
      <w:r w:rsidRPr="00722585">
        <w:rPr>
          <w:b/>
        </w:rPr>
        <w:t xml:space="preserve"> «</w:t>
      </w:r>
      <w:r w:rsidRPr="00722585">
        <w:rPr>
          <w:b/>
          <w:lang w:val="en-US"/>
        </w:rPr>
        <w:t>Splitter</w:t>
      </w:r>
      <w:r w:rsidRPr="00722585">
        <w:rPr>
          <w:b/>
        </w:rPr>
        <w:t>»</w:t>
      </w:r>
    </w:p>
    <w:p w14:paraId="3D7E4292" w14:textId="77777777" w:rsidR="004C3AE1" w:rsidRDefault="004C3AE1" w:rsidP="004C3AE1">
      <w:pPr>
        <w:pStyle w:val="a5"/>
        <w:ind w:left="786"/>
      </w:pPr>
      <w:r w:rsidRPr="009D7832">
        <w:t xml:space="preserve">Программа </w:t>
      </w:r>
      <w:r>
        <w:t>предоставляет</w:t>
      </w:r>
      <w:r w:rsidRPr="009D7832">
        <w:t xml:space="preserve"> возможность изменения размеров панели, содержащей общую информацию о записи (заголовок записи, дату записи, кнопки </w:t>
      </w:r>
      <w:r w:rsidRPr="004C3AE1">
        <w:rPr>
          <w:b/>
        </w:rPr>
        <w:t>[</w:t>
      </w:r>
      <w:commentRangeStart w:id="38"/>
      <w:proofErr w:type="spellStart"/>
      <w:r w:rsidRPr="004C3AE1">
        <w:rPr>
          <w:b/>
        </w:rPr>
        <w:t>Save</w:t>
      </w:r>
      <w:proofErr w:type="spellEnd"/>
      <w:r w:rsidRPr="004C3AE1">
        <w:rPr>
          <w:b/>
        </w:rPr>
        <w:t>]</w:t>
      </w:r>
      <w:r w:rsidRPr="009D7832">
        <w:t xml:space="preserve"> и </w:t>
      </w:r>
      <w:r w:rsidRPr="004C3AE1">
        <w:rPr>
          <w:b/>
        </w:rPr>
        <w:t>[</w:t>
      </w:r>
      <w:proofErr w:type="spellStart"/>
      <w:r w:rsidRPr="004C3AE1">
        <w:rPr>
          <w:b/>
        </w:rPr>
        <w:t>Delete</w:t>
      </w:r>
      <w:proofErr w:type="spellEnd"/>
      <w:r w:rsidRPr="004C3AE1">
        <w:rPr>
          <w:b/>
        </w:rPr>
        <w:t>]</w:t>
      </w:r>
      <w:commentRangeEnd w:id="38"/>
      <w:r w:rsidR="006513EF">
        <w:rPr>
          <w:rStyle w:val="a6"/>
        </w:rPr>
        <w:commentReference w:id="38"/>
      </w:r>
      <w:r w:rsidRPr="009D7832">
        <w:t xml:space="preserve">), и страницу свойств (закладки </w:t>
      </w:r>
      <w:r w:rsidRPr="004C3AE1">
        <w:rPr>
          <w:b/>
        </w:rPr>
        <w:t>&lt;</w:t>
      </w:r>
      <w:proofErr w:type="spellStart"/>
      <w:r w:rsidRPr="004C3AE1">
        <w:rPr>
          <w:b/>
        </w:rPr>
        <w:t>Property</w:t>
      </w:r>
      <w:proofErr w:type="spellEnd"/>
      <w:r w:rsidRPr="004C3AE1">
        <w:rPr>
          <w:b/>
        </w:rPr>
        <w:t>&gt;</w:t>
      </w:r>
      <w:r w:rsidRPr="009D7832">
        <w:t xml:space="preserve"> и </w:t>
      </w:r>
      <w:r w:rsidRPr="004C3AE1">
        <w:rPr>
          <w:b/>
        </w:rPr>
        <w:t>&lt;</w:t>
      </w:r>
      <w:proofErr w:type="spellStart"/>
      <w:r w:rsidRPr="004C3AE1">
        <w:rPr>
          <w:b/>
        </w:rPr>
        <w:t>Text</w:t>
      </w:r>
      <w:proofErr w:type="spellEnd"/>
      <w:r w:rsidRPr="004C3AE1">
        <w:rPr>
          <w:b/>
        </w:rPr>
        <w:t>&gt;</w:t>
      </w:r>
      <w:r w:rsidRPr="009D7832">
        <w:t xml:space="preserve"> с их содержимым) с использованием </w:t>
      </w:r>
      <w:proofErr w:type="spellStart"/>
      <w:r w:rsidRPr="004C3AE1">
        <w:rPr>
          <w:b/>
        </w:rPr>
        <w:t>splitter’а</w:t>
      </w:r>
      <w:proofErr w:type="spellEnd"/>
      <w:r w:rsidR="00801F1F">
        <w:rPr>
          <w:b/>
        </w:rPr>
        <w:t xml:space="preserve"> </w:t>
      </w:r>
      <w:r w:rsidR="00801F1F" w:rsidRPr="00801F1F">
        <w:t>(</w:t>
      </w:r>
      <w:r w:rsidR="00722585">
        <w:t>рис. 14</w:t>
      </w:r>
      <w:r w:rsidR="00801F1F" w:rsidRPr="00801F1F">
        <w:t>)</w:t>
      </w:r>
      <w:r w:rsidRPr="009D7832">
        <w:t>.</w:t>
      </w:r>
    </w:p>
    <w:p w14:paraId="2FCCA931" w14:textId="77777777" w:rsidR="004C3AE1" w:rsidRDefault="004C3AE1" w:rsidP="004C3AE1">
      <w:pPr>
        <w:pStyle w:val="a5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0C52AB7B" wp14:editId="5A89444E">
            <wp:extent cx="2894605" cy="2592125"/>
            <wp:effectExtent l="19050" t="0" r="99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59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38195" w14:textId="77777777" w:rsidR="004C3AE1" w:rsidRDefault="00CE124F" w:rsidP="004C3AE1">
      <w:pPr>
        <w:pStyle w:val="a5"/>
        <w:ind w:left="1080"/>
        <w:jc w:val="center"/>
        <w:rPr>
          <w:b/>
        </w:rPr>
      </w:pPr>
      <w:r>
        <w:rPr>
          <w:b/>
        </w:rPr>
        <w:t>Рис.</w:t>
      </w:r>
      <w:r w:rsidR="00722585">
        <w:rPr>
          <w:b/>
        </w:rPr>
        <w:t>14</w:t>
      </w:r>
      <w:r w:rsidR="004C3AE1" w:rsidRPr="004C3AE1">
        <w:rPr>
          <w:b/>
        </w:rPr>
        <w:t xml:space="preserve">. Элемент управления размерами панели </w:t>
      </w:r>
      <w:r w:rsidR="004C3AE1">
        <w:rPr>
          <w:b/>
        </w:rPr>
        <w:t>–</w:t>
      </w:r>
      <w:r w:rsidR="004C3AE1" w:rsidRPr="004C3AE1">
        <w:rPr>
          <w:b/>
        </w:rPr>
        <w:t xml:space="preserve"> </w:t>
      </w:r>
      <w:r w:rsidR="004C3AE1" w:rsidRPr="004C3AE1">
        <w:rPr>
          <w:b/>
          <w:lang w:val="en-US"/>
        </w:rPr>
        <w:t>splitter</w:t>
      </w:r>
    </w:p>
    <w:p w14:paraId="250F2798" w14:textId="77777777" w:rsidR="004C3AE1" w:rsidRPr="004C3AE1" w:rsidRDefault="004C3AE1" w:rsidP="004C3AE1">
      <w:pPr>
        <w:pStyle w:val="a5"/>
        <w:ind w:left="1080"/>
        <w:jc w:val="center"/>
        <w:rPr>
          <w:b/>
        </w:rPr>
      </w:pPr>
    </w:p>
    <w:p w14:paraId="516EAC5D" w14:textId="77777777" w:rsidR="004C3AE1" w:rsidRDefault="00B755D3" w:rsidP="004C3AE1">
      <w:pPr>
        <w:ind w:left="426"/>
      </w:pPr>
      <w:r>
        <w:t>Изменение положения</w:t>
      </w:r>
      <w:r w:rsidR="004C3AE1">
        <w:t xml:space="preserve"> </w:t>
      </w:r>
      <w:r w:rsidR="004C3AE1">
        <w:rPr>
          <w:lang w:val="en-US"/>
        </w:rPr>
        <w:t>splitter</w:t>
      </w:r>
      <w:r w:rsidR="004C3AE1" w:rsidRPr="004C3AE1">
        <w:t>’</w:t>
      </w:r>
      <w:r w:rsidR="004C3AE1">
        <w:t>а выполняется посредством «</w:t>
      </w:r>
      <w:r w:rsidR="004C3AE1">
        <w:rPr>
          <w:lang w:val="en-US"/>
        </w:rPr>
        <w:t>drag</w:t>
      </w:r>
      <w:r w:rsidR="004C3AE1" w:rsidRPr="004C3AE1">
        <w:t>&amp;</w:t>
      </w:r>
      <w:r w:rsidR="004C3AE1">
        <w:rPr>
          <w:lang w:val="en-US"/>
        </w:rPr>
        <w:t>drop</w:t>
      </w:r>
      <w:r w:rsidR="004C3AE1">
        <w:t>»</w:t>
      </w:r>
      <w:r w:rsidR="004C3AE1" w:rsidRPr="004C3AE1">
        <w:t xml:space="preserve"> </w:t>
      </w:r>
      <w:r w:rsidR="004C3AE1">
        <w:t>операции</w:t>
      </w:r>
      <w:r w:rsidR="003C2CE5" w:rsidRPr="003C2CE5">
        <w:t xml:space="preserve"> (</w:t>
      </w:r>
      <w:r w:rsidR="003C2CE5">
        <w:t>перетягивание</w:t>
      </w:r>
      <w:r w:rsidR="003C2CE5" w:rsidRPr="003C2CE5">
        <w:t>)</w:t>
      </w:r>
      <w:r w:rsidR="004C3AE1">
        <w:t xml:space="preserve">. Программа сохраняет положение </w:t>
      </w:r>
      <w:r w:rsidR="004C3AE1" w:rsidRPr="00DF7579">
        <w:rPr>
          <w:lang w:val="en-US"/>
        </w:rPr>
        <w:t>splitter</w:t>
      </w:r>
      <w:r w:rsidR="004C3AE1" w:rsidRPr="004C3AE1">
        <w:t>’</w:t>
      </w:r>
      <w:r w:rsidR="004C3AE1">
        <w:t>а</w:t>
      </w:r>
      <w:r w:rsidR="004C3AE1" w:rsidRPr="004A7952">
        <w:t xml:space="preserve"> </w:t>
      </w:r>
      <w:r w:rsidR="004C3AE1">
        <w:t>между запусками.</w:t>
      </w:r>
    </w:p>
    <w:p w14:paraId="1DD743D4" w14:textId="77777777" w:rsidR="004C3AE1" w:rsidRPr="003C2CE5" w:rsidRDefault="004C3AE1" w:rsidP="004C3AE1">
      <w:pPr>
        <w:ind w:left="426"/>
      </w:pPr>
    </w:p>
    <w:p w14:paraId="6651DFE6" w14:textId="77777777" w:rsidR="004C3AE1" w:rsidRPr="00722585" w:rsidRDefault="004C3AE1" w:rsidP="00722585">
      <w:pPr>
        <w:pStyle w:val="a5"/>
        <w:numPr>
          <w:ilvl w:val="1"/>
          <w:numId w:val="8"/>
        </w:numPr>
        <w:rPr>
          <w:b/>
        </w:rPr>
      </w:pPr>
      <w:r w:rsidRPr="00722585">
        <w:rPr>
          <w:b/>
        </w:rPr>
        <w:t>Меню «Справка»</w:t>
      </w:r>
    </w:p>
    <w:p w14:paraId="6E076A1F" w14:textId="77777777" w:rsidR="004C3AE1" w:rsidRPr="00965E72" w:rsidRDefault="004C3AE1" w:rsidP="004C3AE1">
      <w:pPr>
        <w:pStyle w:val="a5"/>
        <w:ind w:left="786"/>
      </w:pPr>
      <w:r>
        <w:t>Программа предостав</w:t>
      </w:r>
      <w:ins w:id="39" w:author="Tolbatov" w:date="2012-01-31T10:02:00Z">
        <w:r w:rsidR="000520F5">
          <w:t>ляет</w:t>
        </w:r>
      </w:ins>
      <w:del w:id="40" w:author="Tolbatov" w:date="2012-01-31T10:02:00Z">
        <w:r w:rsidDel="000520F5">
          <w:delText>лять</w:delText>
        </w:r>
      </w:del>
      <w:r>
        <w:t xml:space="preserve"> </w:t>
      </w:r>
      <w:r w:rsidRPr="004C3AE1">
        <w:t>информацию</w:t>
      </w:r>
      <w:r>
        <w:t xml:space="preserve"> с описанием программы, которая доступна по пути </w:t>
      </w:r>
      <w:r>
        <w:rPr>
          <w:b/>
        </w:rPr>
        <w:t>Справка</w:t>
      </w:r>
      <w:proofErr w:type="gramStart"/>
      <w:r>
        <w:rPr>
          <w:b/>
        </w:rPr>
        <w:t xml:space="preserve"> </w:t>
      </w:r>
      <w:r w:rsidRPr="004C3AE1">
        <w:rPr>
          <w:b/>
        </w:rPr>
        <w:t xml:space="preserve">&gt; </w:t>
      </w:r>
      <w:r>
        <w:rPr>
          <w:b/>
        </w:rPr>
        <w:t>О</w:t>
      </w:r>
      <w:proofErr w:type="gramEnd"/>
      <w:r>
        <w:rPr>
          <w:b/>
        </w:rPr>
        <w:t xml:space="preserve"> программе</w:t>
      </w:r>
      <w:r w:rsidR="00965E72">
        <w:t>.</w:t>
      </w:r>
    </w:p>
    <w:p w14:paraId="2D7F12DC" w14:textId="77777777" w:rsidR="008E4070" w:rsidRPr="008E4070" w:rsidRDefault="008E4070" w:rsidP="008E4070"/>
    <w:sectPr w:rsidR="008E4070" w:rsidRPr="008E4070" w:rsidSect="00F4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ользователь" w:date="2019-12-04T17:20:00Z" w:initials="П">
    <w:p w14:paraId="6B387B8D" w14:textId="6AA6870E" w:rsidR="008D24A2" w:rsidRPr="008D24A2" w:rsidRDefault="008D24A2">
      <w:pPr>
        <w:pStyle w:val="a7"/>
      </w:pPr>
      <w:r>
        <w:rPr>
          <w:rStyle w:val="a6"/>
        </w:rPr>
        <w:annotationRef/>
      </w:r>
      <w:r>
        <w:t xml:space="preserve">В </w:t>
      </w:r>
      <w:r>
        <w:rPr>
          <w:lang w:val="en-US"/>
        </w:rPr>
        <w:t>FR</w:t>
      </w:r>
      <w:r w:rsidRPr="008D24A2">
        <w:t xml:space="preserve"> </w:t>
      </w:r>
      <w:r>
        <w:t>нет таких требований</w:t>
      </w:r>
    </w:p>
  </w:comment>
  <w:comment w:id="2" w:author="Пользователь" w:date="2019-12-04T17:51:00Z" w:initials="П">
    <w:p w14:paraId="371B3D86" w14:textId="6B44E0E7" w:rsidR="009D1FB9" w:rsidRDefault="009D1FB9">
      <w:pPr>
        <w:pStyle w:val="a7"/>
      </w:pPr>
      <w:r>
        <w:rPr>
          <w:rStyle w:val="a6"/>
        </w:rPr>
        <w:annotationRef/>
      </w:r>
      <w:r>
        <w:t>Нет такого пункта</w:t>
      </w:r>
    </w:p>
  </w:comment>
  <w:comment w:id="8" w:author="Пользователь" w:date="2019-12-04T19:35:00Z" w:initials="П">
    <w:p w14:paraId="2AD0B06C" w14:textId="77777777" w:rsidR="00D826B1" w:rsidRDefault="00D826B1">
      <w:pPr>
        <w:pStyle w:val="a7"/>
      </w:pPr>
      <w:r>
        <w:rPr>
          <w:rStyle w:val="a6"/>
        </w:rPr>
        <w:annotationRef/>
      </w:r>
      <w:r>
        <w:t>Красным обводится – уточнить</w:t>
      </w:r>
      <w:proofErr w:type="gramStart"/>
      <w:r>
        <w:t xml:space="preserve"> ,</w:t>
      </w:r>
      <w:proofErr w:type="gramEnd"/>
      <w:r>
        <w:t xml:space="preserve"> </w:t>
      </w:r>
    </w:p>
    <w:p w14:paraId="109F2DF6" w14:textId="230CF1CF" w:rsidR="00D826B1" w:rsidRDefault="00D826B1">
      <w:pPr>
        <w:pStyle w:val="a7"/>
      </w:pPr>
      <w:r>
        <w:t xml:space="preserve">дата не берется сегодняшняя по умолчанию? </w:t>
      </w:r>
    </w:p>
  </w:comment>
  <w:comment w:id="9" w:author="Пользователь" w:date="2019-12-04T19:31:00Z" w:initials="П">
    <w:p w14:paraId="0AEA46DA" w14:textId="52BBFB29" w:rsidR="00D826B1" w:rsidRDefault="00D826B1">
      <w:pPr>
        <w:pStyle w:val="a7"/>
      </w:pPr>
      <w:r>
        <w:rPr>
          <w:rStyle w:val="a6"/>
        </w:rPr>
        <w:annotationRef/>
      </w:r>
      <w:r>
        <w:t>Что это за пункт?</w:t>
      </w:r>
    </w:p>
  </w:comment>
  <w:comment w:id="10" w:author="Пользователь" w:date="2019-12-04T19:10:00Z" w:initials="П">
    <w:p w14:paraId="627E02C7" w14:textId="684B1C4F" w:rsidR="007A7ED4" w:rsidRDefault="007A7ED4">
      <w:pPr>
        <w:pStyle w:val="a7"/>
      </w:pPr>
      <w:r>
        <w:rPr>
          <w:rStyle w:val="a6"/>
        </w:rPr>
        <w:annotationRef/>
      </w:r>
      <w:r>
        <w:t>Выбран черный, но закрасил синим</w:t>
      </w:r>
    </w:p>
  </w:comment>
  <w:comment w:id="13" w:author="Пользователь" w:date="2019-12-04T19:58:00Z" w:initials="П">
    <w:p w14:paraId="74E8D69C" w14:textId="530E01C7" w:rsidR="00DC0F63" w:rsidRDefault="00DC0F63">
      <w:pPr>
        <w:pStyle w:val="a7"/>
      </w:pPr>
      <w:r>
        <w:rPr>
          <w:rStyle w:val="a6"/>
        </w:rPr>
        <w:annotationRef/>
      </w:r>
      <w:r>
        <w:t>Поставить запятую</w:t>
      </w:r>
    </w:p>
  </w:comment>
  <w:comment w:id="14" w:author="Пользователь" w:date="2019-12-04T19:36:00Z" w:initials="П">
    <w:p w14:paraId="42A54C1E" w14:textId="16C38D4E" w:rsidR="00D826B1" w:rsidRDefault="00D826B1">
      <w:pPr>
        <w:pStyle w:val="a7"/>
      </w:pPr>
      <w:r>
        <w:rPr>
          <w:rStyle w:val="a6"/>
        </w:rPr>
        <w:annotationRef/>
      </w:r>
      <w:r>
        <w:t>Тогда на картинке должна быть тоже нормальная</w:t>
      </w:r>
    </w:p>
  </w:comment>
  <w:comment w:id="26" w:author="Пользователь" w:date="2019-12-04T20:55:00Z" w:initials="П">
    <w:p w14:paraId="0DA476A6" w14:textId="3754D228" w:rsidR="00397CC3" w:rsidRDefault="00397CC3">
      <w:pPr>
        <w:pStyle w:val="a7"/>
      </w:pPr>
      <w:r>
        <w:rPr>
          <w:rStyle w:val="a6"/>
        </w:rPr>
        <w:annotationRef/>
      </w:r>
      <w:r>
        <w:t>Не указана возможность закрытия без сохранения</w:t>
      </w:r>
    </w:p>
  </w:comment>
  <w:comment w:id="27" w:author="Пользователь" w:date="2019-12-04T20:01:00Z" w:initials="П">
    <w:p w14:paraId="5B6719FD" w14:textId="1F712F6F" w:rsidR="00DC0F63" w:rsidRDefault="00DC0F63">
      <w:pPr>
        <w:pStyle w:val="a7"/>
      </w:pPr>
      <w:r>
        <w:rPr>
          <w:rStyle w:val="a6"/>
        </w:rPr>
        <w:annotationRef/>
      </w:r>
      <w:r>
        <w:t>Поставить запятую</w:t>
      </w:r>
    </w:p>
  </w:comment>
  <w:comment w:id="29" w:author="Пользователь" w:date="2019-12-04T19:42:00Z" w:initials="П">
    <w:p w14:paraId="6710B16A" w14:textId="7508D9E0" w:rsidR="00D826B1" w:rsidRPr="00C536E6" w:rsidRDefault="00D826B1">
      <w:pPr>
        <w:pStyle w:val="a7"/>
      </w:pPr>
      <w:r>
        <w:rPr>
          <w:rStyle w:val="a6"/>
        </w:rPr>
        <w:annotationRef/>
      </w:r>
      <w:r>
        <w:t xml:space="preserve">На картинке формат </w:t>
      </w:r>
      <w:proofErr w:type="spellStart"/>
      <w:r w:rsidR="00BF037A">
        <w:rPr>
          <w:lang w:val="en-US"/>
        </w:rPr>
        <w:t>ntr</w:t>
      </w:r>
      <w:proofErr w:type="spellEnd"/>
    </w:p>
  </w:comment>
  <w:comment w:id="33" w:author="Пользователь" w:date="2019-12-04T20:47:00Z" w:initials="П">
    <w:p w14:paraId="67D658CE" w14:textId="09CC920E" w:rsidR="00C536E6" w:rsidRDefault="00C536E6">
      <w:pPr>
        <w:pStyle w:val="a7"/>
      </w:pPr>
      <w:r>
        <w:rPr>
          <w:rStyle w:val="a6"/>
        </w:rPr>
        <w:annotationRef/>
      </w:r>
      <w:r>
        <w:t>Отсутствует одновременный просмотр нескольких записей</w:t>
      </w:r>
    </w:p>
  </w:comment>
  <w:comment w:id="36" w:author="Пользователь" w:date="2019-12-04T21:20:00Z" w:initials="П">
    <w:p w14:paraId="18D793F4" w14:textId="700EF9A0" w:rsidR="00C536E6" w:rsidRPr="00C536E6" w:rsidRDefault="00C536E6">
      <w:pPr>
        <w:pStyle w:val="a7"/>
      </w:pPr>
      <w:r>
        <w:rPr>
          <w:rStyle w:val="a6"/>
        </w:rPr>
        <w:annotationRef/>
      </w:r>
      <w:r>
        <w:t xml:space="preserve">На всех остальных изображениях кнопка </w:t>
      </w:r>
      <w:r>
        <w:rPr>
          <w:lang w:val="en-US"/>
        </w:rPr>
        <w:t>delete</w:t>
      </w:r>
      <w:r w:rsidRPr="00C536E6">
        <w:t xml:space="preserve"> </w:t>
      </w:r>
      <w:r>
        <w:t>н</w:t>
      </w:r>
      <w:r w:rsidR="00A20CA9">
        <w:t>е</w:t>
      </w:r>
      <w:r>
        <w:t>активна</w:t>
      </w:r>
    </w:p>
  </w:comment>
  <w:comment w:id="35" w:author="Пользователь" w:date="2019-12-04T19:55:00Z" w:initials="П">
    <w:p w14:paraId="6F9B6CCB" w14:textId="381E13C2" w:rsidR="00BF037A" w:rsidRPr="00DC0F63" w:rsidRDefault="00BF037A">
      <w:pPr>
        <w:pStyle w:val="a7"/>
      </w:pPr>
      <w:r>
        <w:rPr>
          <w:rStyle w:val="a6"/>
        </w:rPr>
        <w:annotationRef/>
      </w:r>
      <w:r w:rsidR="00DC0F63">
        <w:t xml:space="preserve">Имя </w:t>
      </w:r>
      <w:r w:rsidR="00DC0F63">
        <w:rPr>
          <w:lang w:val="en-US"/>
        </w:rPr>
        <w:t>name</w:t>
      </w:r>
      <w:r w:rsidR="00DC0F63" w:rsidRPr="00DC0F63">
        <w:t>1</w:t>
      </w:r>
      <w:r w:rsidR="00DC0F63">
        <w:t xml:space="preserve"> не соответствует  имени 1232</w:t>
      </w:r>
    </w:p>
  </w:comment>
  <w:comment w:id="37" w:author="Пользователь" w:date="2019-12-04T20:57:00Z" w:initials="П">
    <w:p w14:paraId="4C0F16AE" w14:textId="30242F71" w:rsidR="00397CC3" w:rsidRDefault="00397CC3">
      <w:pPr>
        <w:pStyle w:val="a7"/>
      </w:pPr>
      <w:r>
        <w:rPr>
          <w:rStyle w:val="a6"/>
        </w:rPr>
        <w:annotationRef/>
      </w:r>
      <w:r>
        <w:t>См</w:t>
      </w:r>
      <w:proofErr w:type="gramStart"/>
      <w:r>
        <w:t>.П</w:t>
      </w:r>
      <w:proofErr w:type="gramEnd"/>
      <w:r>
        <w:t>8: не спрашивает о сохранении изменений</w:t>
      </w:r>
    </w:p>
  </w:comment>
  <w:comment w:id="38" w:author="Пользователь" w:date="2019-12-04T21:05:00Z" w:initials="П">
    <w:p w14:paraId="5E0DDA59" w14:textId="38ADC7E5" w:rsidR="006513EF" w:rsidRPr="006513EF" w:rsidRDefault="006513EF">
      <w:pPr>
        <w:pStyle w:val="a7"/>
      </w:pPr>
      <w:r>
        <w:rPr>
          <w:rStyle w:val="a6"/>
        </w:rPr>
        <w:annotationRef/>
      </w:r>
      <w:r>
        <w:t xml:space="preserve">Не описано как </w:t>
      </w:r>
      <w:proofErr w:type="spellStart"/>
      <w:r>
        <w:t>буут</w:t>
      </w:r>
      <w:proofErr w:type="spellEnd"/>
      <w:r>
        <w:t xml:space="preserve"> </w:t>
      </w:r>
      <w:proofErr w:type="gramStart"/>
      <w:r>
        <w:t>изменяться</w:t>
      </w:r>
      <w:proofErr w:type="gramEnd"/>
      <w:r>
        <w:t xml:space="preserve"> кнопки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731B"/>
    <w:multiLevelType w:val="hybridMultilevel"/>
    <w:tmpl w:val="331C2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062A"/>
    <w:multiLevelType w:val="hybridMultilevel"/>
    <w:tmpl w:val="66B49E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873240"/>
    <w:multiLevelType w:val="multilevel"/>
    <w:tmpl w:val="D74049A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CE92348"/>
    <w:multiLevelType w:val="hybridMultilevel"/>
    <w:tmpl w:val="6E02C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9411D"/>
    <w:multiLevelType w:val="hybridMultilevel"/>
    <w:tmpl w:val="C44AD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D4EB1"/>
    <w:multiLevelType w:val="multilevel"/>
    <w:tmpl w:val="FAFAD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7A0E2CB3"/>
    <w:multiLevelType w:val="multilevel"/>
    <w:tmpl w:val="F1DE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7D533689"/>
    <w:multiLevelType w:val="multilevel"/>
    <w:tmpl w:val="88BC0F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6B"/>
    <w:rsid w:val="000520F5"/>
    <w:rsid w:val="0007587E"/>
    <w:rsid w:val="0010531C"/>
    <w:rsid w:val="00106818"/>
    <w:rsid w:val="00171605"/>
    <w:rsid w:val="0027222A"/>
    <w:rsid w:val="00301DB8"/>
    <w:rsid w:val="00303011"/>
    <w:rsid w:val="0030392B"/>
    <w:rsid w:val="00333076"/>
    <w:rsid w:val="00380DEB"/>
    <w:rsid w:val="00390B0A"/>
    <w:rsid w:val="00397CC3"/>
    <w:rsid w:val="003C2CE5"/>
    <w:rsid w:val="003D7B6E"/>
    <w:rsid w:val="00411892"/>
    <w:rsid w:val="00422647"/>
    <w:rsid w:val="0044591B"/>
    <w:rsid w:val="004631B1"/>
    <w:rsid w:val="004730C2"/>
    <w:rsid w:val="004A5C82"/>
    <w:rsid w:val="004C03FA"/>
    <w:rsid w:val="004C3AE1"/>
    <w:rsid w:val="004D02A4"/>
    <w:rsid w:val="004D5FE7"/>
    <w:rsid w:val="00520488"/>
    <w:rsid w:val="00540CE3"/>
    <w:rsid w:val="00545240"/>
    <w:rsid w:val="00587BC8"/>
    <w:rsid w:val="005D4695"/>
    <w:rsid w:val="00627826"/>
    <w:rsid w:val="006450C1"/>
    <w:rsid w:val="006513EF"/>
    <w:rsid w:val="00653AF3"/>
    <w:rsid w:val="0069270D"/>
    <w:rsid w:val="006A4A30"/>
    <w:rsid w:val="006D185F"/>
    <w:rsid w:val="006E547E"/>
    <w:rsid w:val="00722585"/>
    <w:rsid w:val="0075522D"/>
    <w:rsid w:val="00764F9E"/>
    <w:rsid w:val="00773BAB"/>
    <w:rsid w:val="007A7ED4"/>
    <w:rsid w:val="007B190F"/>
    <w:rsid w:val="00801F1F"/>
    <w:rsid w:val="008A7A77"/>
    <w:rsid w:val="008C351D"/>
    <w:rsid w:val="008D24A2"/>
    <w:rsid w:val="008E0B6B"/>
    <w:rsid w:val="008E4070"/>
    <w:rsid w:val="00905DA8"/>
    <w:rsid w:val="00955E2D"/>
    <w:rsid w:val="00965E72"/>
    <w:rsid w:val="00974A28"/>
    <w:rsid w:val="009A456C"/>
    <w:rsid w:val="009D1FB9"/>
    <w:rsid w:val="00A20CA9"/>
    <w:rsid w:val="00AB3D50"/>
    <w:rsid w:val="00AE54D5"/>
    <w:rsid w:val="00B0226E"/>
    <w:rsid w:val="00B638FC"/>
    <w:rsid w:val="00B755D3"/>
    <w:rsid w:val="00BA514D"/>
    <w:rsid w:val="00BB4F64"/>
    <w:rsid w:val="00BB5EC7"/>
    <w:rsid w:val="00BD201A"/>
    <w:rsid w:val="00BF037A"/>
    <w:rsid w:val="00BF435D"/>
    <w:rsid w:val="00C536E6"/>
    <w:rsid w:val="00CE124F"/>
    <w:rsid w:val="00D12A00"/>
    <w:rsid w:val="00D40678"/>
    <w:rsid w:val="00D826B1"/>
    <w:rsid w:val="00D9446B"/>
    <w:rsid w:val="00DC0F63"/>
    <w:rsid w:val="00F00ECE"/>
    <w:rsid w:val="00F317D3"/>
    <w:rsid w:val="00F4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3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944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944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446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9446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D9446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46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D9446B"/>
    <w:pPr>
      <w:ind w:left="720"/>
      <w:contextualSpacing/>
    </w:pPr>
  </w:style>
  <w:style w:type="character" w:customStyle="1" w:styleId="apple-style-span">
    <w:name w:val="apple-style-span"/>
    <w:basedOn w:val="a0"/>
    <w:rsid w:val="00540CE3"/>
  </w:style>
  <w:style w:type="character" w:customStyle="1" w:styleId="apple-converted-space">
    <w:name w:val="apple-converted-space"/>
    <w:basedOn w:val="a0"/>
    <w:rsid w:val="00540CE3"/>
  </w:style>
  <w:style w:type="character" w:styleId="a6">
    <w:name w:val="annotation reference"/>
    <w:basedOn w:val="a0"/>
    <w:uiPriority w:val="99"/>
    <w:semiHidden/>
    <w:unhideWhenUsed/>
    <w:rsid w:val="002722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722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7222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722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7222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b">
    <w:name w:val="Revision"/>
    <w:hidden/>
    <w:uiPriority w:val="99"/>
    <w:semiHidden/>
    <w:rsid w:val="00272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944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944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446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9446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D9446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46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D9446B"/>
    <w:pPr>
      <w:ind w:left="720"/>
      <w:contextualSpacing/>
    </w:pPr>
  </w:style>
  <w:style w:type="character" w:customStyle="1" w:styleId="apple-style-span">
    <w:name w:val="apple-style-span"/>
    <w:basedOn w:val="a0"/>
    <w:rsid w:val="00540CE3"/>
  </w:style>
  <w:style w:type="character" w:customStyle="1" w:styleId="apple-converted-space">
    <w:name w:val="apple-converted-space"/>
    <w:basedOn w:val="a0"/>
    <w:rsid w:val="00540CE3"/>
  </w:style>
  <w:style w:type="character" w:styleId="a6">
    <w:name w:val="annotation reference"/>
    <w:basedOn w:val="a0"/>
    <w:uiPriority w:val="99"/>
    <w:semiHidden/>
    <w:unhideWhenUsed/>
    <w:rsid w:val="002722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722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7222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722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7222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b">
    <w:name w:val="Revision"/>
    <w:hidden/>
    <w:uiPriority w:val="99"/>
    <w:semiHidden/>
    <w:rsid w:val="00272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626BB-F04E-46E5-A12C-BC126727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LTD "NetCracker"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Tolbatov</dc:creator>
  <cp:keywords/>
  <dc:description/>
  <cp:lastModifiedBy>Пользователь</cp:lastModifiedBy>
  <cp:revision>2</cp:revision>
  <dcterms:created xsi:type="dcterms:W3CDTF">2018-11-08T15:16:00Z</dcterms:created>
  <dcterms:modified xsi:type="dcterms:W3CDTF">2019-12-04T23:29:00Z</dcterms:modified>
</cp:coreProperties>
</file>